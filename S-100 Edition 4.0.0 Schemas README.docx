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68917" w14:textId="4A0DE551" w:rsidR="0029378D" w:rsidRPr="001973A1" w:rsidRDefault="0029378D" w:rsidP="00F46B59">
      <w:pPr>
        <w:pStyle w:val="PlainText"/>
        <w:rPr>
          <w:rFonts w:asciiTheme="minorHAnsi" w:hAnsiTheme="minorHAnsi" w:cs="Courier New"/>
          <w:b/>
          <w:sz w:val="22"/>
          <w:szCs w:val="22"/>
        </w:rPr>
      </w:pPr>
      <w:r w:rsidRPr="001973A1">
        <w:rPr>
          <w:rFonts w:asciiTheme="minorHAnsi" w:hAnsiTheme="minorHAnsi" w:cs="Courier New"/>
          <w:b/>
          <w:sz w:val="22"/>
          <w:szCs w:val="22"/>
        </w:rPr>
        <w:t>Notes (</w:t>
      </w:r>
      <w:r w:rsidR="00D05FAE">
        <w:rPr>
          <w:rFonts w:asciiTheme="minorHAnsi" w:hAnsiTheme="minorHAnsi" w:cs="Courier New"/>
          <w:b/>
          <w:sz w:val="22"/>
          <w:szCs w:val="22"/>
        </w:rPr>
        <w:t>07</w:t>
      </w:r>
      <w:r w:rsidR="001B53FC" w:rsidRPr="001973A1">
        <w:rPr>
          <w:rFonts w:asciiTheme="minorHAnsi" w:hAnsiTheme="minorHAnsi" w:cs="Courier New"/>
          <w:b/>
          <w:sz w:val="22"/>
          <w:szCs w:val="22"/>
        </w:rPr>
        <w:t xml:space="preserve"> </w:t>
      </w:r>
      <w:r w:rsidR="00D05FAE">
        <w:rPr>
          <w:rFonts w:asciiTheme="minorHAnsi" w:hAnsiTheme="minorHAnsi" w:cs="Courier New"/>
          <w:b/>
          <w:sz w:val="22"/>
          <w:szCs w:val="22"/>
        </w:rPr>
        <w:t>November</w:t>
      </w:r>
      <w:r w:rsidR="00D05FAE" w:rsidRPr="001973A1">
        <w:rPr>
          <w:rFonts w:asciiTheme="minorHAnsi" w:hAnsiTheme="minorHAnsi" w:cs="Courier New"/>
          <w:b/>
          <w:sz w:val="22"/>
          <w:szCs w:val="22"/>
        </w:rPr>
        <w:t xml:space="preserve"> </w:t>
      </w:r>
      <w:r w:rsidRPr="001973A1">
        <w:rPr>
          <w:rFonts w:asciiTheme="minorHAnsi" w:hAnsiTheme="minorHAnsi" w:cs="Courier New"/>
          <w:b/>
          <w:sz w:val="22"/>
          <w:szCs w:val="22"/>
        </w:rPr>
        <w:t>2018)</w:t>
      </w:r>
    </w:p>
    <w:p w14:paraId="3FF614DE" w14:textId="77777777" w:rsidR="0029378D" w:rsidRPr="00DE21F7" w:rsidRDefault="0029378D" w:rsidP="00F46B59">
      <w:pPr>
        <w:pStyle w:val="PlainText"/>
        <w:rPr>
          <w:rFonts w:asciiTheme="minorHAnsi" w:hAnsiTheme="minorHAnsi" w:cs="Courier New"/>
          <w:b/>
          <w:sz w:val="22"/>
          <w:szCs w:val="22"/>
        </w:rPr>
      </w:pPr>
      <w:r w:rsidRPr="00DE21F7">
        <w:rPr>
          <w:rFonts w:asciiTheme="minorHAnsi" w:hAnsiTheme="minorHAnsi" w:cs="Courier New"/>
          <w:b/>
          <w:sz w:val="22"/>
          <w:szCs w:val="22"/>
        </w:rPr>
        <w:t>Folder Organization:</w:t>
      </w:r>
    </w:p>
    <w:p w14:paraId="5E8B567F" w14:textId="77777777" w:rsidR="0029378D" w:rsidRPr="0029378D" w:rsidRDefault="00882197" w:rsidP="00F46B59">
      <w:pPr>
        <w:pStyle w:val="PlainText"/>
        <w:rPr>
          <w:rFonts w:asciiTheme="minorHAnsi" w:hAnsiTheme="minorHAnsi" w:cs="Courier New"/>
          <w:sz w:val="22"/>
          <w:szCs w:val="22"/>
        </w:rPr>
      </w:pPr>
      <w:r>
        <w:rPr>
          <w:rFonts w:asciiTheme="minorHAnsi" w:hAnsiTheme="minorHAnsi" w:cs="Courier New"/>
          <w:sz w:val="22"/>
          <w:szCs w:val="22"/>
        </w:rPr>
        <w:t>Wherever</w:t>
      </w:r>
      <w:r w:rsidR="0029378D" w:rsidRPr="0029378D">
        <w:rPr>
          <w:rFonts w:asciiTheme="minorHAnsi" w:hAnsiTheme="minorHAnsi" w:cs="Courier New"/>
          <w:sz w:val="22"/>
          <w:szCs w:val="22"/>
        </w:rPr>
        <w:t xml:space="preserve"> local files are referenced in the XSD files and XML sample files, the references are based on this</w:t>
      </w:r>
      <w:r w:rsidR="0029378D">
        <w:rPr>
          <w:rFonts w:asciiTheme="minorHAnsi" w:hAnsiTheme="minorHAnsi" w:cs="Courier New"/>
          <w:sz w:val="22"/>
          <w:szCs w:val="22"/>
        </w:rPr>
        <w:t xml:space="preserve"> </w:t>
      </w:r>
      <w:r w:rsidR="0029378D" w:rsidRPr="0029378D">
        <w:rPr>
          <w:rFonts w:asciiTheme="minorHAnsi" w:hAnsiTheme="minorHAnsi" w:cs="Courier New"/>
          <w:sz w:val="22"/>
          <w:szCs w:val="22"/>
        </w:rPr>
        <w:t>organization of folders.</w:t>
      </w:r>
    </w:p>
    <w:p w14:paraId="22823BC7" w14:textId="77777777" w:rsidR="0029378D" w:rsidRPr="0029378D" w:rsidRDefault="0029378D" w:rsidP="00F46B59">
      <w:pPr>
        <w:pStyle w:val="PlainText"/>
        <w:rPr>
          <w:rFonts w:asciiTheme="minorHAnsi" w:hAnsiTheme="minorHAnsi" w:cs="Courier New"/>
          <w:sz w:val="22"/>
          <w:szCs w:val="22"/>
        </w:rPr>
      </w:pPr>
    </w:p>
    <w:p w14:paraId="793BFB82"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1</w:t>
      </w:r>
      <w:r w:rsidR="002E13AA">
        <w:rPr>
          <w:noProof/>
        </w:rPr>
        <w:fldChar w:fldCharType="end"/>
      </w:r>
      <w:r>
        <w:t>. File and folder organization</w:t>
      </w:r>
    </w:p>
    <w:tbl>
      <w:tblPr>
        <w:tblStyle w:val="TableGrid"/>
        <w:tblW w:w="5000" w:type="pct"/>
        <w:tblLook w:val="04A0" w:firstRow="1" w:lastRow="0" w:firstColumn="1" w:lastColumn="0" w:noHBand="0" w:noVBand="1"/>
      </w:tblPr>
      <w:tblGrid>
        <w:gridCol w:w="2627"/>
        <w:gridCol w:w="3691"/>
        <w:gridCol w:w="3258"/>
      </w:tblGrid>
      <w:tr w:rsidR="002E153E" w:rsidRPr="0029378D" w14:paraId="065966B7" w14:textId="77777777" w:rsidTr="002E153E">
        <w:tc>
          <w:tcPr>
            <w:tcW w:w="5000" w:type="pct"/>
            <w:gridSpan w:val="3"/>
          </w:tcPr>
          <w:p w14:paraId="0D2CAF9A"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7877C0F6" w14:textId="77777777" w:rsidTr="00FE5914">
        <w:tc>
          <w:tcPr>
            <w:tcW w:w="1372" w:type="pct"/>
          </w:tcPr>
          <w:p w14:paraId="2EC61DB3"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schemas/</w:t>
            </w:r>
          </w:p>
        </w:tc>
        <w:tc>
          <w:tcPr>
            <w:tcW w:w="3628" w:type="pct"/>
            <w:gridSpan w:val="2"/>
          </w:tcPr>
          <w:p w14:paraId="016E1DB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This folder. Contains the S-100 schemas. Optionally, may contain the ISO schemas as well.</w:t>
            </w:r>
          </w:p>
        </w:tc>
      </w:tr>
      <w:tr w:rsidR="002E153E" w:rsidRPr="0029378D" w14:paraId="49294214" w14:textId="77777777" w:rsidTr="00FE5914">
        <w:tc>
          <w:tcPr>
            <w:tcW w:w="1372" w:type="pct"/>
          </w:tcPr>
          <w:p w14:paraId="25328D63"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w:t>
            </w:r>
          </w:p>
        </w:tc>
        <w:tc>
          <w:tcPr>
            <w:tcW w:w="3628" w:type="pct"/>
            <w:gridSpan w:val="2"/>
          </w:tcPr>
          <w:p w14:paraId="1F66E343"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S-100 schemas</w:t>
            </w:r>
          </w:p>
        </w:tc>
      </w:tr>
      <w:tr w:rsidR="002E153E" w:rsidRPr="0029378D" w14:paraId="1144FF93" w14:textId="77777777" w:rsidTr="00FE5914">
        <w:tc>
          <w:tcPr>
            <w:tcW w:w="1372" w:type="pct"/>
          </w:tcPr>
          <w:p w14:paraId="4ED8D0B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t>
            </w:r>
            <w:r>
              <w:rPr>
                <w:rFonts w:ascii="Courier New" w:hAnsi="Courier New" w:cs="Courier New"/>
                <w:b/>
                <w:sz w:val="20"/>
                <w:szCs w:val="20"/>
              </w:rPr>
              <w:t xml:space="preserve">  </w:t>
            </w:r>
            <w:r w:rsidRPr="002E153E">
              <w:rPr>
                <w:rFonts w:ascii="Courier New" w:hAnsi="Courier New" w:cs="Courier New"/>
                <w:b/>
                <w:sz w:val="20"/>
                <w:szCs w:val="20"/>
              </w:rPr>
              <w:t>4.0.0/</w:t>
            </w:r>
          </w:p>
        </w:tc>
        <w:tc>
          <w:tcPr>
            <w:tcW w:w="3628" w:type="pct"/>
            <w:gridSpan w:val="2"/>
          </w:tcPr>
          <w:p w14:paraId="6ECB889E"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Edition 4.0.0 schemas container</w:t>
            </w:r>
          </w:p>
        </w:tc>
      </w:tr>
      <w:tr w:rsidR="002E153E" w:rsidRPr="0029378D" w14:paraId="4FF745E2" w14:textId="77777777" w:rsidTr="00FE5914">
        <w:tc>
          <w:tcPr>
            <w:tcW w:w="1372" w:type="pct"/>
          </w:tcPr>
          <w:p w14:paraId="1F0D6CB7"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2E153E">
              <w:rPr>
                <w:rFonts w:ascii="Courier New" w:hAnsi="Courier New" w:cs="Courier New"/>
                <w:b/>
                <w:sz w:val="20"/>
                <w:szCs w:val="20"/>
              </w:rPr>
              <w:t>S100Catalog/</w:t>
            </w:r>
          </w:p>
        </w:tc>
        <w:tc>
          <w:tcPr>
            <w:tcW w:w="3628" w:type="pct"/>
            <w:gridSpan w:val="2"/>
          </w:tcPr>
          <w:p w14:paraId="611078CD"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Exchange catalogue schema container</w:t>
            </w:r>
          </w:p>
        </w:tc>
      </w:tr>
      <w:tr w:rsidR="002E153E" w:rsidRPr="0029378D" w14:paraId="5CB2D9C7" w14:textId="77777777" w:rsidTr="00FE5914">
        <w:tc>
          <w:tcPr>
            <w:tcW w:w="1372" w:type="pct"/>
          </w:tcPr>
          <w:p w14:paraId="5C40E124" w14:textId="77777777" w:rsidR="002E153E" w:rsidRPr="002E153E" w:rsidRDefault="002E153E"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20180502</w:t>
            </w:r>
            <w:r w:rsidRPr="002E153E">
              <w:rPr>
                <w:rFonts w:ascii="Courier New" w:hAnsi="Courier New" w:cs="Courier New"/>
                <w:b/>
                <w:sz w:val="20"/>
                <w:szCs w:val="20"/>
              </w:rPr>
              <w:t>/</w:t>
            </w:r>
          </w:p>
        </w:tc>
        <w:tc>
          <w:tcPr>
            <w:tcW w:w="3628" w:type="pct"/>
            <w:gridSpan w:val="2"/>
          </w:tcPr>
          <w:p w14:paraId="400A0D73" w14:textId="4D17B57E" w:rsidR="009F5E04" w:rsidRPr="0029378D" w:rsidRDefault="005F1213" w:rsidP="002E153E">
            <w:pPr>
              <w:pStyle w:val="PlainText"/>
              <w:jc w:val="left"/>
              <w:rPr>
                <w:rFonts w:asciiTheme="minorHAnsi" w:hAnsiTheme="minorHAnsi" w:cs="Courier New"/>
                <w:sz w:val="22"/>
                <w:szCs w:val="22"/>
              </w:rPr>
            </w:pPr>
            <w:r>
              <w:rPr>
                <w:rFonts w:asciiTheme="minorHAnsi" w:hAnsiTheme="minorHAnsi" w:cs="Courier New"/>
                <w:sz w:val="22"/>
                <w:szCs w:val="22"/>
              </w:rPr>
              <w:t>OBSOLETE DRAFT</w:t>
            </w:r>
          </w:p>
        </w:tc>
      </w:tr>
      <w:tr w:rsidR="00892145" w:rsidRPr="0029378D" w14:paraId="76BB62E5" w14:textId="77777777" w:rsidTr="00FE5914">
        <w:tc>
          <w:tcPr>
            <w:tcW w:w="1372" w:type="pct"/>
          </w:tcPr>
          <w:p w14:paraId="5459A1CD" w14:textId="77777777" w:rsidR="00892145" w:rsidRDefault="00892145" w:rsidP="00892145">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20180619</w:t>
            </w:r>
            <w:r>
              <w:rPr>
                <w:rFonts w:ascii="Courier New" w:hAnsi="Courier New" w:cs="Courier New"/>
                <w:b/>
                <w:sz w:val="20"/>
                <w:szCs w:val="20"/>
              </w:rPr>
              <w:t>/</w:t>
            </w:r>
          </w:p>
        </w:tc>
        <w:tc>
          <w:tcPr>
            <w:tcW w:w="3628" w:type="pct"/>
            <w:gridSpan w:val="2"/>
          </w:tcPr>
          <w:p w14:paraId="0DA10EA4" w14:textId="0BD263C7" w:rsidR="00892145" w:rsidRPr="0029378D" w:rsidRDefault="005F1213" w:rsidP="00892145">
            <w:pPr>
              <w:pStyle w:val="PlainText"/>
              <w:jc w:val="left"/>
              <w:rPr>
                <w:rFonts w:asciiTheme="minorHAnsi" w:hAnsiTheme="minorHAnsi" w:cs="Courier New"/>
                <w:sz w:val="22"/>
                <w:szCs w:val="22"/>
              </w:rPr>
            </w:pPr>
            <w:r>
              <w:rPr>
                <w:rFonts w:asciiTheme="minorHAnsi" w:hAnsiTheme="minorHAnsi" w:cs="Courier New"/>
                <w:sz w:val="22"/>
                <w:szCs w:val="22"/>
              </w:rPr>
              <w:t>OBSOLETE DRAFT</w:t>
            </w:r>
          </w:p>
        </w:tc>
      </w:tr>
      <w:tr w:rsidR="00D05FAE" w:rsidRPr="0029378D" w14:paraId="6442954C" w14:textId="77777777" w:rsidTr="00FE5914">
        <w:tc>
          <w:tcPr>
            <w:tcW w:w="1372" w:type="pct"/>
          </w:tcPr>
          <w:p w14:paraId="4C113389" w14:textId="7440CF87" w:rsidR="00D05FAE" w:rsidRDefault="005F1213" w:rsidP="005F1213">
            <w:pPr>
              <w:pStyle w:val="PlainText"/>
              <w:jc w:val="left"/>
              <w:rPr>
                <w:rFonts w:ascii="Courier New" w:hAnsi="Courier New" w:cs="Courier New"/>
                <w:b/>
                <w:sz w:val="20"/>
                <w:szCs w:val="20"/>
              </w:rPr>
            </w:pPr>
            <w:r>
              <w:rPr>
                <w:rFonts w:ascii="Courier New" w:hAnsi="Courier New" w:cs="Courier New"/>
                <w:b/>
                <w:sz w:val="20"/>
                <w:szCs w:val="20"/>
              </w:rPr>
              <w:t xml:space="preserve">        </w:t>
            </w:r>
            <w:r w:rsidR="00D05FAE">
              <w:rPr>
                <w:rFonts w:ascii="Courier New" w:hAnsi="Courier New" w:cs="Courier New"/>
                <w:b/>
                <w:sz w:val="20"/>
                <w:szCs w:val="20"/>
              </w:rPr>
              <w:t>20181015/</w:t>
            </w:r>
          </w:p>
        </w:tc>
        <w:tc>
          <w:tcPr>
            <w:tcW w:w="3628" w:type="pct"/>
            <w:gridSpan w:val="2"/>
          </w:tcPr>
          <w:p w14:paraId="4AF2EB88" w14:textId="6799841F" w:rsidR="00D05FAE" w:rsidRPr="0074687F" w:rsidRDefault="00D05FAE" w:rsidP="005F1213">
            <w:pPr>
              <w:pStyle w:val="PlainText"/>
              <w:jc w:val="left"/>
              <w:rPr>
                <w:rFonts w:asciiTheme="minorHAnsi" w:hAnsiTheme="minorHAnsi" w:cs="Courier New"/>
                <w:sz w:val="22"/>
                <w:szCs w:val="22"/>
              </w:rPr>
            </w:pPr>
            <w:r w:rsidRPr="0074687F">
              <w:rPr>
                <w:rFonts w:asciiTheme="minorHAnsi" w:hAnsiTheme="minorHAnsi" w:cs="Courier New"/>
                <w:sz w:val="22"/>
                <w:szCs w:val="22"/>
              </w:rPr>
              <w:t>Build 2018</w:t>
            </w:r>
            <w:r>
              <w:rPr>
                <w:rFonts w:asciiTheme="minorHAnsi" w:hAnsiTheme="minorHAnsi" w:cs="Courier New"/>
                <w:sz w:val="22"/>
                <w:szCs w:val="22"/>
              </w:rPr>
              <w:t xml:space="preserve">1015 </w:t>
            </w:r>
            <w:r w:rsidRPr="0029378D">
              <w:rPr>
                <w:rFonts w:asciiTheme="minorHAnsi" w:hAnsiTheme="minorHAnsi" w:cs="Courier New"/>
                <w:sz w:val="22"/>
                <w:szCs w:val="22"/>
              </w:rPr>
              <w:t>of the exchange catalogue schemas</w:t>
            </w:r>
            <w:r w:rsidRPr="0074687F">
              <w:rPr>
                <w:rFonts w:asciiTheme="minorHAnsi" w:hAnsiTheme="minorHAnsi" w:cs="Courier New"/>
                <w:sz w:val="22"/>
                <w:szCs w:val="22"/>
              </w:rPr>
              <w:t>. This build include</w:t>
            </w:r>
            <w:r>
              <w:rPr>
                <w:rFonts w:asciiTheme="minorHAnsi" w:hAnsiTheme="minorHAnsi" w:cs="Courier New"/>
                <w:sz w:val="22"/>
                <w:szCs w:val="22"/>
              </w:rPr>
              <w:t>s</w:t>
            </w:r>
            <w:r w:rsidRPr="0074687F">
              <w:rPr>
                <w:rFonts w:asciiTheme="minorHAnsi" w:hAnsiTheme="minorHAnsi" w:cs="Courier New"/>
                <w:sz w:val="22"/>
                <w:szCs w:val="22"/>
              </w:rPr>
              <w:t xml:space="preserve"> revisions to the exchange catalogue arising from </w:t>
            </w:r>
            <w:r>
              <w:rPr>
                <w:rFonts w:asciiTheme="minorHAnsi" w:hAnsiTheme="minorHAnsi" w:cs="Courier New"/>
                <w:sz w:val="22"/>
                <w:szCs w:val="22"/>
              </w:rPr>
              <w:t>TSM6</w:t>
            </w:r>
            <w:r w:rsidRPr="0074687F">
              <w:rPr>
                <w:rFonts w:asciiTheme="minorHAnsi" w:hAnsiTheme="minorHAnsi" w:cs="Courier New"/>
                <w:sz w:val="22"/>
                <w:szCs w:val="22"/>
              </w:rPr>
              <w:t>.</w:t>
            </w:r>
          </w:p>
        </w:tc>
      </w:tr>
      <w:tr w:rsidR="001775DE" w:rsidRPr="0029378D" w14:paraId="0CCCD18F" w14:textId="77777777" w:rsidTr="001775DE">
        <w:tc>
          <w:tcPr>
            <w:tcW w:w="1372" w:type="pct"/>
            <w:vMerge w:val="restart"/>
            <w:vAlign w:val="center"/>
          </w:tcPr>
          <w:p w14:paraId="0DCDE9AC" w14:textId="3FFE88E7" w:rsidR="007E4717" w:rsidRDefault="001775DE" w:rsidP="001775DE">
            <w:pPr>
              <w:pStyle w:val="PlainText"/>
              <w:rPr>
                <w:rFonts w:ascii="Courier New" w:hAnsi="Courier New" w:cs="Courier New"/>
                <w:b/>
                <w:sz w:val="20"/>
                <w:szCs w:val="20"/>
              </w:rPr>
            </w:pPr>
            <w:r>
              <w:rPr>
                <w:rFonts w:ascii="Courier New" w:hAnsi="Courier New" w:cs="Courier New"/>
                <w:b/>
                <w:sz w:val="20"/>
                <w:szCs w:val="20"/>
              </w:rPr>
              <w:t>Files in</w:t>
            </w:r>
            <w:r w:rsidR="007E4717">
              <w:rPr>
                <w:rFonts w:ascii="Courier New" w:hAnsi="Courier New" w:cs="Courier New"/>
                <w:b/>
                <w:sz w:val="20"/>
                <w:szCs w:val="20"/>
              </w:rPr>
              <w:t xml:space="preserve"> </w:t>
            </w:r>
            <w:r>
              <w:rPr>
                <w:rFonts w:ascii="Courier New" w:hAnsi="Courier New" w:cs="Courier New"/>
                <w:b/>
                <w:sz w:val="20"/>
                <w:szCs w:val="20"/>
              </w:rPr>
              <w:t>S100Catalog build folders</w:t>
            </w:r>
            <w:r w:rsidR="007E4717">
              <w:rPr>
                <w:rFonts w:ascii="Courier New" w:hAnsi="Courier New" w:cs="Courier New"/>
                <w:b/>
                <w:sz w:val="20"/>
                <w:szCs w:val="20"/>
              </w:rPr>
              <w:t>:</w:t>
            </w:r>
          </w:p>
          <w:p w14:paraId="22D6DB7D" w14:textId="571F800D" w:rsidR="00DD063F" w:rsidRDefault="00DD063F" w:rsidP="001775DE">
            <w:pPr>
              <w:pStyle w:val="PlainText"/>
              <w:rPr>
                <w:rFonts w:ascii="Courier New" w:hAnsi="Courier New" w:cs="Courier New"/>
                <w:b/>
                <w:sz w:val="20"/>
                <w:szCs w:val="20"/>
              </w:rPr>
            </w:pPr>
            <w:r>
              <w:rPr>
                <w:rFonts w:ascii="Courier New" w:hAnsi="Courier New" w:cs="Courier New"/>
                <w:b/>
                <w:sz w:val="20"/>
                <w:szCs w:val="20"/>
              </w:rPr>
              <w:t>(20180502 and 20180619 are obsolete as of 15 Oct. 2018)</w:t>
            </w:r>
          </w:p>
          <w:p w14:paraId="2F8A3657" w14:textId="77777777" w:rsidR="007E4717" w:rsidRDefault="007E4717" w:rsidP="001775DE">
            <w:pPr>
              <w:pStyle w:val="PlainText"/>
              <w:rPr>
                <w:rFonts w:ascii="Courier New" w:hAnsi="Courier New" w:cs="Courier New"/>
                <w:b/>
                <w:sz w:val="20"/>
                <w:szCs w:val="20"/>
              </w:rPr>
            </w:pPr>
          </w:p>
          <w:p w14:paraId="64536CB0" w14:textId="67C3CC0A" w:rsidR="007E4717" w:rsidRDefault="007E4717" w:rsidP="001775DE">
            <w:pPr>
              <w:pStyle w:val="PlainText"/>
              <w:rPr>
                <w:rFonts w:ascii="Courier New" w:hAnsi="Courier New" w:cs="Courier New"/>
                <w:b/>
                <w:sz w:val="20"/>
                <w:szCs w:val="20"/>
              </w:rPr>
            </w:pPr>
            <w:r>
              <w:rPr>
                <w:rFonts w:ascii="Courier New" w:hAnsi="Courier New" w:cs="Courier New"/>
                <w:b/>
                <w:sz w:val="20"/>
                <w:szCs w:val="20"/>
              </w:rPr>
              <w:t>20180502</w:t>
            </w:r>
          </w:p>
          <w:p w14:paraId="38E57D32" w14:textId="4F2F6319" w:rsidR="001775DE" w:rsidRDefault="007E4717" w:rsidP="001775DE">
            <w:pPr>
              <w:pStyle w:val="PlainText"/>
              <w:rPr>
                <w:rFonts w:ascii="Courier New" w:hAnsi="Courier New" w:cs="Courier New"/>
                <w:b/>
                <w:sz w:val="20"/>
                <w:szCs w:val="20"/>
              </w:rPr>
            </w:pPr>
            <w:r>
              <w:rPr>
                <w:rFonts w:ascii="Courier New" w:hAnsi="Courier New" w:cs="Courier New"/>
                <w:b/>
                <w:sz w:val="20"/>
                <w:szCs w:val="20"/>
              </w:rPr>
              <w:t>20180619</w:t>
            </w:r>
          </w:p>
          <w:p w14:paraId="6F7D87E8" w14:textId="633D8448" w:rsidR="00D05FAE" w:rsidRDefault="00D05FAE" w:rsidP="001775DE">
            <w:pPr>
              <w:pStyle w:val="PlainText"/>
              <w:rPr>
                <w:rFonts w:ascii="Courier New" w:hAnsi="Courier New" w:cs="Courier New"/>
                <w:b/>
                <w:sz w:val="20"/>
                <w:szCs w:val="20"/>
              </w:rPr>
            </w:pPr>
            <w:r>
              <w:rPr>
                <w:rFonts w:ascii="Courier New" w:hAnsi="Courier New" w:cs="Courier New"/>
                <w:b/>
                <w:sz w:val="20"/>
                <w:szCs w:val="20"/>
              </w:rPr>
              <w:t>20181015</w:t>
            </w:r>
          </w:p>
        </w:tc>
        <w:tc>
          <w:tcPr>
            <w:tcW w:w="1927" w:type="pct"/>
          </w:tcPr>
          <w:p w14:paraId="3DD3C5AB"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S100_ExchangeCatalog.xsd</w:t>
            </w:r>
          </w:p>
        </w:tc>
        <w:tc>
          <w:tcPr>
            <w:tcW w:w="1701" w:type="pct"/>
          </w:tcPr>
          <w:p w14:paraId="00530AAA"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XML schema for S-100 exchange catalogue</w:t>
            </w:r>
          </w:p>
        </w:tc>
      </w:tr>
      <w:tr w:rsidR="001775DE" w:rsidRPr="0029378D" w14:paraId="14EBB0D7" w14:textId="77777777" w:rsidTr="00FE5914">
        <w:tc>
          <w:tcPr>
            <w:tcW w:w="1372" w:type="pct"/>
            <w:vMerge/>
          </w:tcPr>
          <w:p w14:paraId="28901E76" w14:textId="77777777" w:rsidR="001775DE" w:rsidRDefault="001775DE" w:rsidP="00E800FB">
            <w:pPr>
              <w:pStyle w:val="PlainText"/>
              <w:jc w:val="left"/>
              <w:rPr>
                <w:rFonts w:ascii="Courier New" w:hAnsi="Courier New" w:cs="Courier New"/>
                <w:b/>
                <w:sz w:val="20"/>
                <w:szCs w:val="20"/>
              </w:rPr>
            </w:pPr>
          </w:p>
        </w:tc>
        <w:tc>
          <w:tcPr>
            <w:tcW w:w="1927" w:type="pct"/>
          </w:tcPr>
          <w:p w14:paraId="3BED6FF9"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s100mds.xsd</w:t>
            </w:r>
          </w:p>
        </w:tc>
        <w:tc>
          <w:tcPr>
            <w:tcW w:w="1701" w:type="pct"/>
          </w:tcPr>
          <w:p w14:paraId="1EED6941"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container file for S-100 extensions to service identification metadata</w:t>
            </w:r>
          </w:p>
        </w:tc>
      </w:tr>
      <w:tr w:rsidR="001775DE" w:rsidRPr="0029378D" w14:paraId="32B96F35" w14:textId="77777777" w:rsidTr="00FE5914">
        <w:tc>
          <w:tcPr>
            <w:tcW w:w="1372" w:type="pct"/>
            <w:vMerge/>
          </w:tcPr>
          <w:p w14:paraId="30EBF3DC" w14:textId="77777777" w:rsidR="001775DE" w:rsidRDefault="001775DE" w:rsidP="00E800FB">
            <w:pPr>
              <w:pStyle w:val="PlainText"/>
              <w:jc w:val="left"/>
              <w:rPr>
                <w:rFonts w:ascii="Courier New" w:hAnsi="Courier New" w:cs="Courier New"/>
                <w:b/>
                <w:sz w:val="20"/>
                <w:szCs w:val="20"/>
              </w:rPr>
            </w:pPr>
          </w:p>
        </w:tc>
        <w:tc>
          <w:tcPr>
            <w:tcW w:w="1927" w:type="pct"/>
          </w:tcPr>
          <w:p w14:paraId="66F70AE6"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serviceIdentification.xsd</w:t>
            </w:r>
          </w:p>
        </w:tc>
        <w:tc>
          <w:tcPr>
            <w:tcW w:w="1701" w:type="pct"/>
          </w:tcPr>
          <w:p w14:paraId="2E69FA70"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S-100 extensions to service identification metadata</w:t>
            </w:r>
          </w:p>
        </w:tc>
      </w:tr>
      <w:tr w:rsidR="001775DE" w:rsidRPr="0029378D" w14:paraId="4D6306B7" w14:textId="77777777" w:rsidTr="00FE5914">
        <w:tc>
          <w:tcPr>
            <w:tcW w:w="1372" w:type="pct"/>
            <w:vMerge/>
          </w:tcPr>
          <w:p w14:paraId="0EEC19E6" w14:textId="77777777" w:rsidR="001775DE" w:rsidRDefault="001775DE" w:rsidP="00E800FB">
            <w:pPr>
              <w:pStyle w:val="PlainText"/>
              <w:jc w:val="left"/>
              <w:rPr>
                <w:rFonts w:ascii="Courier New" w:hAnsi="Courier New" w:cs="Courier New"/>
                <w:b/>
                <w:sz w:val="20"/>
                <w:szCs w:val="20"/>
              </w:rPr>
            </w:pPr>
          </w:p>
        </w:tc>
        <w:tc>
          <w:tcPr>
            <w:tcW w:w="1927" w:type="pct"/>
          </w:tcPr>
          <w:p w14:paraId="12AA57A3"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ISOTS19139A1Constraints_v1.4.sch</w:t>
            </w:r>
          </w:p>
        </w:tc>
        <w:tc>
          <w:tcPr>
            <w:tcW w:w="1701" w:type="pct"/>
          </w:tcPr>
          <w:p w14:paraId="2BF0BBD8"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Schematron ISO 91139 constraints (necessity for S-100 Edition 4.x TBD)</w:t>
            </w:r>
          </w:p>
        </w:tc>
      </w:tr>
      <w:tr w:rsidR="001775DE" w:rsidRPr="0029378D" w14:paraId="692FF96C" w14:textId="77777777" w:rsidTr="00FE5914">
        <w:tc>
          <w:tcPr>
            <w:tcW w:w="1372" w:type="pct"/>
            <w:vMerge/>
          </w:tcPr>
          <w:p w14:paraId="6B056BA0" w14:textId="77777777" w:rsidR="001775DE" w:rsidRDefault="001775DE" w:rsidP="00E800FB">
            <w:pPr>
              <w:pStyle w:val="PlainText"/>
              <w:jc w:val="left"/>
              <w:rPr>
                <w:rFonts w:ascii="Courier New" w:hAnsi="Courier New" w:cs="Courier New"/>
                <w:b/>
                <w:sz w:val="20"/>
                <w:szCs w:val="20"/>
              </w:rPr>
            </w:pPr>
          </w:p>
        </w:tc>
        <w:tc>
          <w:tcPr>
            <w:tcW w:w="1927" w:type="pct"/>
          </w:tcPr>
          <w:p w14:paraId="49FECE76"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S100_DSMD.sch</w:t>
            </w:r>
          </w:p>
        </w:tc>
        <w:tc>
          <w:tcPr>
            <w:tcW w:w="1701" w:type="pct"/>
          </w:tcPr>
          <w:p w14:paraId="4F437017"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ISO 19115-1 metadata files for vector datasets</w:t>
            </w:r>
          </w:p>
        </w:tc>
      </w:tr>
      <w:tr w:rsidR="001775DE" w:rsidRPr="0029378D" w14:paraId="28FA30DE" w14:textId="77777777" w:rsidTr="00FE5914">
        <w:tc>
          <w:tcPr>
            <w:tcW w:w="1372" w:type="pct"/>
            <w:vMerge/>
          </w:tcPr>
          <w:p w14:paraId="7080809E" w14:textId="77777777" w:rsidR="001775DE" w:rsidRDefault="001775DE" w:rsidP="00E800FB">
            <w:pPr>
              <w:pStyle w:val="PlainText"/>
              <w:jc w:val="left"/>
              <w:rPr>
                <w:rFonts w:ascii="Courier New" w:hAnsi="Courier New" w:cs="Courier New"/>
                <w:b/>
                <w:sz w:val="20"/>
                <w:szCs w:val="20"/>
              </w:rPr>
            </w:pPr>
          </w:p>
        </w:tc>
        <w:tc>
          <w:tcPr>
            <w:tcW w:w="1927" w:type="pct"/>
          </w:tcPr>
          <w:p w14:paraId="0CD32C2E" w14:textId="77777777" w:rsidR="001775DE" w:rsidRPr="00FE5914" w:rsidRDefault="001775DE" w:rsidP="002F51B2">
            <w:pPr>
              <w:pStyle w:val="PlainText"/>
              <w:jc w:val="left"/>
              <w:rPr>
                <w:rFonts w:ascii="Courier New" w:hAnsi="Courier New" w:cs="Courier New"/>
                <w:b/>
                <w:sz w:val="18"/>
                <w:szCs w:val="18"/>
              </w:rPr>
            </w:pPr>
            <w:r w:rsidRPr="00FE5914">
              <w:rPr>
                <w:rFonts w:ascii="Courier New" w:hAnsi="Courier New" w:cs="Courier New"/>
                <w:b/>
                <w:sz w:val="18"/>
                <w:szCs w:val="18"/>
              </w:rPr>
              <w:t>S100_XC.sch</w:t>
            </w:r>
          </w:p>
        </w:tc>
        <w:tc>
          <w:tcPr>
            <w:tcW w:w="1701" w:type="pct"/>
          </w:tcPr>
          <w:p w14:paraId="1C52A114" w14:textId="77777777" w:rsidR="001775DE" w:rsidRPr="0029378D" w:rsidRDefault="001775DE" w:rsidP="00E800FB">
            <w:pPr>
              <w:pStyle w:val="PlainText"/>
              <w:jc w:val="left"/>
              <w:rPr>
                <w:rFonts w:asciiTheme="minorHAnsi" w:hAnsiTheme="minorHAnsi" w:cs="Courier New"/>
                <w:sz w:val="22"/>
                <w:szCs w:val="22"/>
              </w:rPr>
            </w:pPr>
            <w:r>
              <w:rPr>
                <w:rFonts w:asciiTheme="minorHAnsi" w:hAnsiTheme="minorHAnsi" w:cs="Courier New"/>
                <w:sz w:val="22"/>
                <w:szCs w:val="22"/>
              </w:rPr>
              <w:t>Schematron file with S-100-specific validation checks for exchange catalogues</w:t>
            </w:r>
          </w:p>
        </w:tc>
      </w:tr>
      <w:tr w:rsidR="00936E25" w:rsidRPr="0029378D" w14:paraId="0B6F4D5B" w14:textId="77777777" w:rsidTr="00FE5914">
        <w:tc>
          <w:tcPr>
            <w:tcW w:w="1372" w:type="pct"/>
          </w:tcPr>
          <w:p w14:paraId="21317BC2" w14:textId="77777777" w:rsidR="00936E25" w:rsidRPr="002E153E"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S100DE/</w:t>
            </w:r>
          </w:p>
        </w:tc>
        <w:tc>
          <w:tcPr>
            <w:tcW w:w="3628" w:type="pct"/>
            <w:gridSpan w:val="2"/>
          </w:tcPr>
          <w:p w14:paraId="0265836B" w14:textId="77777777" w:rsidR="00936E25" w:rsidRPr="0029378D" w:rsidRDefault="00936E25" w:rsidP="00936E25">
            <w:pPr>
              <w:pStyle w:val="PlainText"/>
              <w:jc w:val="left"/>
              <w:rPr>
                <w:rFonts w:asciiTheme="minorHAnsi" w:hAnsiTheme="minorHAnsi" w:cs="Courier New"/>
                <w:sz w:val="22"/>
                <w:szCs w:val="22"/>
              </w:rPr>
            </w:pPr>
            <w:r>
              <w:rPr>
                <w:rFonts w:asciiTheme="minorHAnsi" w:hAnsiTheme="minorHAnsi" w:cs="Courier New"/>
                <w:sz w:val="22"/>
                <w:szCs w:val="22"/>
              </w:rPr>
              <w:t>Data encryption schema container</w:t>
            </w:r>
          </w:p>
        </w:tc>
      </w:tr>
      <w:tr w:rsidR="00936E25" w:rsidRPr="0029378D" w14:paraId="626B7066" w14:textId="77777777" w:rsidTr="00FE5914">
        <w:tc>
          <w:tcPr>
            <w:tcW w:w="1372" w:type="pct"/>
          </w:tcPr>
          <w:p w14:paraId="47F7595A" w14:textId="77777777" w:rsidR="00936E25" w:rsidRDefault="00936E25" w:rsidP="00936E25">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20180619</w:t>
            </w:r>
            <w:r>
              <w:rPr>
                <w:rFonts w:ascii="Courier New" w:hAnsi="Courier New" w:cs="Courier New"/>
                <w:b/>
                <w:sz w:val="20"/>
                <w:szCs w:val="20"/>
              </w:rPr>
              <w:t>/</w:t>
            </w:r>
          </w:p>
        </w:tc>
        <w:tc>
          <w:tcPr>
            <w:tcW w:w="3628" w:type="pct"/>
            <w:gridSpan w:val="2"/>
          </w:tcPr>
          <w:p w14:paraId="772BB27E" w14:textId="751BF8BF" w:rsidR="00936E25" w:rsidRDefault="005F1213" w:rsidP="00936E25">
            <w:pPr>
              <w:pStyle w:val="PlainText"/>
              <w:jc w:val="left"/>
              <w:rPr>
                <w:rFonts w:asciiTheme="minorHAnsi" w:hAnsiTheme="minorHAnsi" w:cs="Courier New"/>
                <w:sz w:val="22"/>
                <w:szCs w:val="22"/>
              </w:rPr>
            </w:pPr>
            <w:r>
              <w:rPr>
                <w:rFonts w:asciiTheme="minorHAnsi" w:hAnsiTheme="minorHAnsi" w:cs="Courier New"/>
                <w:sz w:val="22"/>
                <w:szCs w:val="22"/>
              </w:rPr>
              <w:t xml:space="preserve">OBSOLETE DRAFT. </w:t>
            </w:r>
          </w:p>
        </w:tc>
      </w:tr>
      <w:tr w:rsidR="00D05FAE" w:rsidRPr="0029378D" w14:paraId="1F5B7247" w14:textId="77777777" w:rsidTr="00FE5914">
        <w:tc>
          <w:tcPr>
            <w:tcW w:w="1372" w:type="pct"/>
          </w:tcPr>
          <w:p w14:paraId="18A4FBEF" w14:textId="5BFF41C7" w:rsidR="00D05FAE" w:rsidRDefault="00D05FAE"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0C61CF54" w14:textId="1A5B6B9C" w:rsidR="00D05FAE" w:rsidRDefault="00D05FAE" w:rsidP="00DD063F">
            <w:pPr>
              <w:pStyle w:val="PlainText"/>
              <w:jc w:val="left"/>
              <w:rPr>
                <w:rFonts w:asciiTheme="minorHAnsi" w:hAnsiTheme="minorHAnsi" w:cs="Courier New"/>
                <w:sz w:val="22"/>
                <w:szCs w:val="22"/>
              </w:rPr>
            </w:pPr>
            <w:r>
              <w:rPr>
                <w:rFonts w:asciiTheme="minorHAnsi" w:hAnsiTheme="minorHAnsi" w:cs="Courier New"/>
                <w:sz w:val="22"/>
                <w:szCs w:val="22"/>
              </w:rPr>
              <w:t>Build 20181015 of the permit file XML schema. For the October 1028 draft of S-100 4.0.0 Edition.</w:t>
            </w:r>
          </w:p>
        </w:tc>
      </w:tr>
      <w:tr w:rsidR="002E153E" w:rsidRPr="0029378D" w14:paraId="0F4366C2" w14:textId="77777777" w:rsidTr="00FE5914">
        <w:tc>
          <w:tcPr>
            <w:tcW w:w="1372" w:type="pct"/>
          </w:tcPr>
          <w:p w14:paraId="4EC3F72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S100FC/</w:t>
            </w:r>
          </w:p>
        </w:tc>
        <w:tc>
          <w:tcPr>
            <w:tcW w:w="3628" w:type="pct"/>
            <w:gridSpan w:val="2"/>
          </w:tcPr>
          <w:p w14:paraId="4EEDAE45"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Feature catalogue schema container</w:t>
            </w:r>
          </w:p>
        </w:tc>
      </w:tr>
      <w:tr w:rsidR="002E153E" w:rsidRPr="0029378D" w14:paraId="7582DDB9" w14:textId="77777777" w:rsidTr="00FE5914">
        <w:tc>
          <w:tcPr>
            <w:tcW w:w="1372" w:type="pct"/>
          </w:tcPr>
          <w:p w14:paraId="27C9E437"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0744CD41" w14:textId="21FC79F8" w:rsidR="002E153E" w:rsidRPr="0029378D" w:rsidRDefault="00475B7C" w:rsidP="002E153E">
            <w:pPr>
              <w:pStyle w:val="PlainText"/>
              <w:jc w:val="left"/>
              <w:rPr>
                <w:rFonts w:asciiTheme="minorHAnsi" w:hAnsiTheme="minorHAnsi" w:cs="Courier New"/>
                <w:sz w:val="22"/>
                <w:szCs w:val="22"/>
              </w:rPr>
            </w:pPr>
            <w:r>
              <w:rPr>
                <w:rFonts w:asciiTheme="minorHAnsi" w:hAnsiTheme="minorHAnsi" w:cs="Courier New"/>
                <w:sz w:val="22"/>
                <w:szCs w:val="22"/>
              </w:rPr>
              <w:t>OBSOLETE DRAFT.</w:t>
            </w:r>
            <w:r w:rsidR="002E153E" w:rsidRPr="0029378D">
              <w:rPr>
                <w:rFonts w:asciiTheme="minorHAnsi" w:hAnsiTheme="minorHAnsi" w:cs="Courier New"/>
                <w:sz w:val="22"/>
                <w:szCs w:val="22"/>
              </w:rPr>
              <w:t xml:space="preserve"> This build DOES NOT include the revisions due to introduction of ISO 19115-1 and 19115-3.</w:t>
            </w:r>
          </w:p>
        </w:tc>
      </w:tr>
      <w:tr w:rsidR="002E153E" w:rsidRPr="0029378D" w14:paraId="4D65F477" w14:textId="77777777" w:rsidTr="00FE5914">
        <w:tc>
          <w:tcPr>
            <w:tcW w:w="1372" w:type="pct"/>
          </w:tcPr>
          <w:p w14:paraId="3880FB5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20180611/</w:t>
            </w:r>
          </w:p>
        </w:tc>
        <w:tc>
          <w:tcPr>
            <w:tcW w:w="3628" w:type="pct"/>
            <w:gridSpan w:val="2"/>
          </w:tcPr>
          <w:p w14:paraId="4738140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20180611 of the feature catalogue schemas. This build DOES include the revisions due to introduction of ISO 19115-1 and 19115-3.</w:t>
            </w:r>
            <w:r w:rsidR="00936E25">
              <w:rPr>
                <w:rFonts w:asciiTheme="minorHAnsi" w:hAnsiTheme="minorHAnsi" w:cs="Courier New"/>
                <w:sz w:val="22"/>
                <w:szCs w:val="22"/>
              </w:rPr>
              <w:t xml:space="preserve"> </w:t>
            </w:r>
          </w:p>
        </w:tc>
      </w:tr>
      <w:tr w:rsidR="002E153E" w:rsidRPr="0029378D" w14:paraId="28029261" w14:textId="77777777" w:rsidTr="00FE5914">
        <w:tc>
          <w:tcPr>
            <w:tcW w:w="1372" w:type="pct"/>
          </w:tcPr>
          <w:p w14:paraId="5B60467B"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S100GML/</w:t>
            </w:r>
          </w:p>
        </w:tc>
        <w:tc>
          <w:tcPr>
            <w:tcW w:w="3628" w:type="pct"/>
            <w:gridSpan w:val="2"/>
          </w:tcPr>
          <w:p w14:paraId="177CC0F1"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GML profile container</w:t>
            </w:r>
          </w:p>
        </w:tc>
      </w:tr>
      <w:tr w:rsidR="002E153E" w:rsidRPr="0029378D" w14:paraId="37AA2C63" w14:textId="77777777" w:rsidTr="00FE5914">
        <w:tc>
          <w:tcPr>
            <w:tcW w:w="1372" w:type="pct"/>
          </w:tcPr>
          <w:p w14:paraId="05B648E4"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20180502/</w:t>
            </w:r>
          </w:p>
        </w:tc>
        <w:tc>
          <w:tcPr>
            <w:tcW w:w="3628" w:type="pct"/>
            <w:gridSpan w:val="2"/>
          </w:tcPr>
          <w:p w14:paraId="3D170867"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Build 20180502 of the GML profile. Future distributions may have additional or other build folders.</w:t>
            </w:r>
          </w:p>
        </w:tc>
      </w:tr>
      <w:tr w:rsidR="002E153E" w:rsidRPr="0029378D" w14:paraId="3E0164B6" w14:textId="77777777" w:rsidTr="00FE5914">
        <w:tc>
          <w:tcPr>
            <w:tcW w:w="1372" w:type="pct"/>
          </w:tcPr>
          <w:p w14:paraId="1675AB0F"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lastRenderedPageBreak/>
              <w:t xml:space="preserve">      </w:t>
            </w:r>
            <w:r w:rsidRPr="00DD063F">
              <w:rPr>
                <w:rFonts w:ascii="Courier New" w:hAnsi="Courier New" w:cs="Courier New"/>
                <w:b/>
                <w:sz w:val="20"/>
                <w:szCs w:val="20"/>
              </w:rPr>
              <w:t>S100IC</w:t>
            </w:r>
            <w:r w:rsidRPr="002E153E">
              <w:rPr>
                <w:rFonts w:ascii="Courier New" w:hAnsi="Courier New" w:cs="Courier New"/>
                <w:b/>
                <w:sz w:val="20"/>
                <w:szCs w:val="20"/>
              </w:rPr>
              <w:t>/</w:t>
            </w:r>
          </w:p>
        </w:tc>
        <w:tc>
          <w:tcPr>
            <w:tcW w:w="3628" w:type="pct"/>
            <w:gridSpan w:val="2"/>
          </w:tcPr>
          <w:p w14:paraId="3B3010CD" w14:textId="520D0C19" w:rsidR="00D05FAE" w:rsidRPr="0029378D" w:rsidRDefault="00D05FAE" w:rsidP="002E153E">
            <w:pPr>
              <w:pStyle w:val="PlainText"/>
              <w:jc w:val="left"/>
              <w:rPr>
                <w:rFonts w:asciiTheme="minorHAnsi" w:hAnsiTheme="minorHAnsi" w:cs="Courier New"/>
                <w:sz w:val="22"/>
                <w:szCs w:val="22"/>
              </w:rPr>
            </w:pPr>
            <w:r>
              <w:rPr>
                <w:rFonts w:asciiTheme="minorHAnsi" w:hAnsiTheme="minorHAnsi" w:cs="Courier New"/>
                <w:sz w:val="22"/>
                <w:szCs w:val="22"/>
              </w:rPr>
              <w:t>MOVED to S98 folder</w:t>
            </w:r>
            <w:r w:rsidR="004C76FF">
              <w:rPr>
                <w:rFonts w:asciiTheme="minorHAnsi" w:hAnsiTheme="minorHAnsi" w:cs="Courier New"/>
                <w:sz w:val="22"/>
                <w:szCs w:val="22"/>
              </w:rPr>
              <w:t xml:space="preserve">, </w:t>
            </w:r>
            <w:r w:rsidR="003527D1">
              <w:rPr>
                <w:rFonts w:asciiTheme="minorHAnsi" w:hAnsiTheme="minorHAnsi" w:cs="Courier New"/>
                <w:sz w:val="22"/>
                <w:szCs w:val="22"/>
              </w:rPr>
              <w:t>following the assignment of an S- number to this specification</w:t>
            </w:r>
            <w:r w:rsidR="004C76FF">
              <w:rPr>
                <w:rFonts w:asciiTheme="minorHAnsi" w:hAnsiTheme="minorHAnsi" w:cs="Courier New"/>
                <w:sz w:val="22"/>
                <w:szCs w:val="22"/>
              </w:rPr>
              <w:t>.</w:t>
            </w:r>
          </w:p>
        </w:tc>
      </w:tr>
      <w:tr w:rsidR="002E153E" w:rsidRPr="0029378D" w14:paraId="527CADA6" w14:textId="77777777" w:rsidTr="00FE5914">
        <w:tc>
          <w:tcPr>
            <w:tcW w:w="1372" w:type="pct"/>
          </w:tcPr>
          <w:p w14:paraId="56816498"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S100XSLTPR/</w:t>
            </w:r>
          </w:p>
        </w:tc>
        <w:tc>
          <w:tcPr>
            <w:tcW w:w="3628" w:type="pct"/>
            <w:gridSpan w:val="2"/>
          </w:tcPr>
          <w:p w14:paraId="3CFD0A30" w14:textId="17A71A4A"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S-100 XSLT portrayal schemas</w:t>
            </w:r>
            <w:r w:rsidR="001B158F">
              <w:rPr>
                <w:rFonts w:asciiTheme="minorHAnsi" w:hAnsiTheme="minorHAnsi" w:cs="Courier New"/>
                <w:sz w:val="22"/>
                <w:szCs w:val="22"/>
              </w:rPr>
              <w:t>.</w:t>
            </w:r>
          </w:p>
        </w:tc>
      </w:tr>
      <w:tr w:rsidR="00490184" w:rsidRPr="0029378D" w14:paraId="0FFEA701" w14:textId="77777777" w:rsidTr="00FE5914">
        <w:tc>
          <w:tcPr>
            <w:tcW w:w="1372" w:type="pct"/>
          </w:tcPr>
          <w:p w14:paraId="141EADD2" w14:textId="5901DDB0" w:rsidR="00490184" w:rsidRPr="002E153E" w:rsidRDefault="00490184" w:rsidP="00490184">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w:t>
            </w:r>
            <w:r w:rsidR="003527D1" w:rsidRPr="00DD063F">
              <w:rPr>
                <w:rFonts w:ascii="Courier New" w:hAnsi="Courier New" w:cs="Courier New"/>
                <w:b/>
                <w:sz w:val="20"/>
                <w:szCs w:val="20"/>
              </w:rPr>
              <w:t>8</w:t>
            </w:r>
            <w:r w:rsidRPr="00DD063F">
              <w:rPr>
                <w:rFonts w:ascii="Courier New" w:hAnsi="Courier New" w:cs="Courier New"/>
                <w:b/>
                <w:sz w:val="20"/>
                <w:szCs w:val="20"/>
              </w:rPr>
              <w:t>0619</w:t>
            </w:r>
            <w:r>
              <w:rPr>
                <w:rFonts w:ascii="Courier New" w:hAnsi="Courier New" w:cs="Courier New"/>
                <w:b/>
                <w:sz w:val="20"/>
                <w:szCs w:val="20"/>
              </w:rPr>
              <w:t>/</w:t>
            </w:r>
          </w:p>
        </w:tc>
        <w:tc>
          <w:tcPr>
            <w:tcW w:w="3628" w:type="pct"/>
            <w:gridSpan w:val="2"/>
          </w:tcPr>
          <w:p w14:paraId="77FF1612" w14:textId="7F74E563" w:rsidR="00FB5773" w:rsidRPr="0029378D" w:rsidRDefault="003527D1" w:rsidP="00490184">
            <w:pPr>
              <w:pStyle w:val="PlainText"/>
              <w:jc w:val="left"/>
              <w:rPr>
                <w:rFonts w:asciiTheme="minorHAnsi" w:hAnsiTheme="minorHAnsi" w:cs="Courier New"/>
                <w:sz w:val="22"/>
                <w:szCs w:val="22"/>
              </w:rPr>
            </w:pPr>
            <w:r>
              <w:rPr>
                <w:rFonts w:asciiTheme="minorHAnsi" w:hAnsiTheme="minorHAnsi" w:cs="Courier New"/>
                <w:sz w:val="22"/>
                <w:szCs w:val="22"/>
              </w:rPr>
              <w:t>DELETE - OBSOLETE DRAFT.  Lacks LUA in file formats.</w:t>
            </w:r>
          </w:p>
        </w:tc>
      </w:tr>
      <w:tr w:rsidR="004C76FF" w:rsidRPr="0029378D" w14:paraId="464F5AAF" w14:textId="77777777" w:rsidTr="00FE5914">
        <w:tc>
          <w:tcPr>
            <w:tcW w:w="1372" w:type="pct"/>
          </w:tcPr>
          <w:p w14:paraId="6312463F" w14:textId="5D56FF7F" w:rsidR="004C76FF" w:rsidRDefault="004C76FF" w:rsidP="00DD063F">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4F1DD3B3" w14:textId="11A80A7D" w:rsidR="004C76FF" w:rsidRDefault="004C76FF" w:rsidP="00DD063F">
            <w:pPr>
              <w:pStyle w:val="PlainText"/>
              <w:jc w:val="left"/>
              <w:rPr>
                <w:rFonts w:asciiTheme="minorHAnsi" w:hAnsiTheme="minorHAnsi" w:cs="Courier New"/>
                <w:sz w:val="22"/>
                <w:szCs w:val="22"/>
              </w:rPr>
            </w:pPr>
            <w:r>
              <w:rPr>
                <w:rFonts w:asciiTheme="minorHAnsi" w:hAnsiTheme="minorHAnsi" w:cs="Courier New"/>
                <w:sz w:val="22"/>
                <w:szCs w:val="22"/>
              </w:rPr>
              <w:t>Container for 2018</w:t>
            </w:r>
            <w:r w:rsidR="003527D1">
              <w:rPr>
                <w:rFonts w:asciiTheme="minorHAnsi" w:hAnsiTheme="minorHAnsi" w:cs="Courier New"/>
                <w:sz w:val="22"/>
                <w:szCs w:val="22"/>
              </w:rPr>
              <w:t>1015</w:t>
            </w:r>
            <w:r>
              <w:rPr>
                <w:rFonts w:asciiTheme="minorHAnsi" w:hAnsiTheme="minorHAnsi" w:cs="Courier New"/>
                <w:sz w:val="22"/>
                <w:szCs w:val="22"/>
              </w:rPr>
              <w:t xml:space="preserve"> build of XSLT portrayal schemas. </w:t>
            </w:r>
            <w:r w:rsidR="003527D1">
              <w:rPr>
                <w:rFonts w:asciiTheme="minorHAnsi" w:hAnsiTheme="minorHAnsi" w:cs="Courier New"/>
                <w:sz w:val="22"/>
                <w:szCs w:val="22"/>
              </w:rPr>
              <w:t>The same as the obsolete 20180619 build, but u</w:t>
            </w:r>
            <w:r>
              <w:rPr>
                <w:rFonts w:asciiTheme="minorHAnsi" w:hAnsiTheme="minorHAnsi" w:cs="Courier New"/>
                <w:sz w:val="22"/>
                <w:szCs w:val="22"/>
              </w:rPr>
              <w:t>pdated to include “LUA” in the FileFormat enumeration.</w:t>
            </w:r>
          </w:p>
        </w:tc>
      </w:tr>
      <w:tr w:rsidR="002E153E" w:rsidRPr="0029378D" w14:paraId="765ACED7" w14:textId="77777777" w:rsidTr="00FE5914">
        <w:tc>
          <w:tcPr>
            <w:tcW w:w="1372" w:type="pct"/>
          </w:tcPr>
          <w:p w14:paraId="37598B95"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resources/</w:t>
            </w:r>
          </w:p>
        </w:tc>
        <w:tc>
          <w:tcPr>
            <w:tcW w:w="3628" w:type="pct"/>
            <w:gridSpan w:val="2"/>
          </w:tcPr>
          <w:p w14:paraId="014CB224"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resource files</w:t>
            </w:r>
          </w:p>
        </w:tc>
      </w:tr>
      <w:tr w:rsidR="002E153E" w:rsidRPr="0029378D" w14:paraId="2F9A05B6" w14:textId="77777777" w:rsidTr="00FE5914">
        <w:tc>
          <w:tcPr>
            <w:tcW w:w="1372" w:type="pct"/>
          </w:tcPr>
          <w:p w14:paraId="14BDFE0D"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Codelists/</w:t>
            </w:r>
          </w:p>
        </w:tc>
        <w:tc>
          <w:tcPr>
            <w:tcW w:w="3628" w:type="pct"/>
            <w:gridSpan w:val="2"/>
          </w:tcPr>
          <w:p w14:paraId="57C805F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 xml:space="preserve">Container for S-100 codelists (see </w:t>
            </w:r>
            <w:r w:rsidR="001B158F">
              <w:rPr>
                <w:rFonts w:asciiTheme="minorHAnsi" w:hAnsiTheme="minorHAnsi" w:cs="Courier New"/>
                <w:sz w:val="22"/>
                <w:szCs w:val="22"/>
              </w:rPr>
              <w:t>the next table</w:t>
            </w:r>
            <w:r w:rsidRPr="0029378D">
              <w:rPr>
                <w:rFonts w:asciiTheme="minorHAnsi" w:hAnsiTheme="minorHAnsi" w:cs="Courier New"/>
                <w:sz w:val="22"/>
                <w:szCs w:val="22"/>
              </w:rPr>
              <w:t>)</w:t>
            </w:r>
          </w:p>
        </w:tc>
      </w:tr>
      <w:tr w:rsidR="002E153E" w:rsidRPr="0029378D" w14:paraId="0A961046" w14:textId="77777777" w:rsidTr="00FE5914">
        <w:tc>
          <w:tcPr>
            <w:tcW w:w="1372" w:type="pct"/>
          </w:tcPr>
          <w:p w14:paraId="42D9F24E"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XMLCatalogs/</w:t>
            </w:r>
          </w:p>
        </w:tc>
        <w:tc>
          <w:tcPr>
            <w:tcW w:w="3628" w:type="pct"/>
            <w:gridSpan w:val="2"/>
          </w:tcPr>
          <w:p w14:paraId="3E317659"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Container for XML catalogs. Currently empty, reserved for developer-provided XML catalogs.</w:t>
            </w:r>
          </w:p>
        </w:tc>
      </w:tr>
      <w:tr w:rsidR="002E153E" w:rsidRPr="0029378D" w14:paraId="60CAA823" w14:textId="77777777" w:rsidTr="00FE5914">
        <w:tc>
          <w:tcPr>
            <w:tcW w:w="1372" w:type="pct"/>
          </w:tcPr>
          <w:p w14:paraId="39FAFC09" w14:textId="77777777" w:rsidR="002E153E" w:rsidRPr="002E153E" w:rsidRDefault="002E153E" w:rsidP="002E153E">
            <w:pPr>
              <w:pStyle w:val="PlainText"/>
              <w:jc w:val="left"/>
              <w:rPr>
                <w:rFonts w:ascii="Courier New" w:hAnsi="Courier New" w:cs="Courier New"/>
                <w:b/>
                <w:sz w:val="20"/>
                <w:szCs w:val="20"/>
              </w:rPr>
            </w:pPr>
            <w:r w:rsidRPr="002E153E">
              <w:rPr>
                <w:rFonts w:ascii="Courier New" w:hAnsi="Courier New" w:cs="Courier New"/>
                <w:b/>
                <w:sz w:val="20"/>
                <w:szCs w:val="20"/>
              </w:rPr>
              <w:t xml:space="preserve">      w3c/</w:t>
            </w:r>
          </w:p>
        </w:tc>
        <w:tc>
          <w:tcPr>
            <w:tcW w:w="3628" w:type="pct"/>
            <w:gridSpan w:val="2"/>
          </w:tcPr>
          <w:p w14:paraId="6CA3BE5B"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hierarchy with W3C XLink schema)</w:t>
            </w:r>
          </w:p>
        </w:tc>
      </w:tr>
      <w:tr w:rsidR="002E153E" w:rsidRPr="0029378D" w14:paraId="15C6B51F" w14:textId="77777777" w:rsidTr="002E153E">
        <w:tc>
          <w:tcPr>
            <w:tcW w:w="5000" w:type="pct"/>
            <w:gridSpan w:val="3"/>
          </w:tcPr>
          <w:p w14:paraId="59A122F3" w14:textId="77777777" w:rsidR="002E153E"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Pr>
                <w:rFonts w:asciiTheme="minorHAnsi" w:hAnsiTheme="minorHAnsi" w:cs="Courier New"/>
                <w:b/>
                <w:i/>
                <w:sz w:val="22"/>
                <w:szCs w:val="22"/>
              </w:rPr>
              <w:t>s</w:t>
            </w:r>
            <w:r w:rsidRPr="00A253D7">
              <w:rPr>
                <w:rFonts w:asciiTheme="minorHAnsi" w:hAnsiTheme="minorHAnsi" w:cs="Courier New"/>
                <w:b/>
                <w:i/>
                <w:sz w:val="22"/>
                <w:szCs w:val="22"/>
              </w:rPr>
              <w:t>chemas</w:t>
            </w:r>
            <w:r>
              <w:rPr>
                <w:rFonts w:asciiTheme="minorHAnsi" w:hAnsiTheme="minorHAnsi" w:cs="Courier New"/>
                <w:b/>
                <w:i/>
                <w:sz w:val="22"/>
                <w:szCs w:val="22"/>
              </w:rPr>
              <w:t xml:space="preserve"> and other files</w:t>
            </w:r>
          </w:p>
        </w:tc>
      </w:tr>
      <w:tr w:rsidR="002E153E" w:rsidRPr="0029378D" w14:paraId="1DD3F071" w14:textId="77777777" w:rsidTr="00FE5914">
        <w:tc>
          <w:tcPr>
            <w:tcW w:w="1372" w:type="pct"/>
          </w:tcPr>
          <w:p w14:paraId="031F2EDF" w14:textId="77777777" w:rsidR="002E153E" w:rsidRPr="002E153E" w:rsidRDefault="008F7F2D" w:rsidP="002E153E">
            <w:pPr>
              <w:pStyle w:val="PlainText"/>
              <w:jc w:val="left"/>
              <w:rPr>
                <w:rFonts w:ascii="Courier New" w:hAnsi="Courier New" w:cs="Courier New"/>
                <w:b/>
                <w:sz w:val="20"/>
                <w:szCs w:val="20"/>
              </w:rPr>
            </w:pPr>
            <w:r>
              <w:rPr>
                <w:rFonts w:ascii="Courier New" w:hAnsi="Courier New" w:cs="Courier New"/>
                <w:b/>
                <w:sz w:val="20"/>
                <w:szCs w:val="20"/>
              </w:rPr>
              <w:t xml:space="preserve">  </w:t>
            </w:r>
            <w:r w:rsidR="002E153E" w:rsidRPr="002E153E">
              <w:rPr>
                <w:rFonts w:ascii="Courier New" w:hAnsi="Courier New" w:cs="Courier New"/>
                <w:b/>
                <w:sz w:val="20"/>
                <w:szCs w:val="20"/>
              </w:rPr>
              <w:t>standards.iso.org/</w:t>
            </w:r>
          </w:p>
        </w:tc>
        <w:tc>
          <w:tcPr>
            <w:tcW w:w="3628" w:type="pct"/>
            <w:gridSpan w:val="2"/>
          </w:tcPr>
          <w:p w14:paraId="5E55D4DC" w14:textId="77777777" w:rsidR="002E153E" w:rsidRPr="0029378D" w:rsidRDefault="002E153E" w:rsidP="002E153E">
            <w:pPr>
              <w:pStyle w:val="PlainText"/>
              <w:jc w:val="left"/>
              <w:rPr>
                <w:rFonts w:asciiTheme="minorHAnsi" w:hAnsiTheme="minorHAnsi" w:cs="Courier New"/>
                <w:sz w:val="22"/>
                <w:szCs w:val="22"/>
              </w:rPr>
            </w:pPr>
            <w:r w:rsidRPr="0029378D">
              <w:rPr>
                <w:rFonts w:asciiTheme="minorHAnsi" w:hAnsiTheme="minorHAnsi" w:cs="Courier New"/>
                <w:sz w:val="22"/>
                <w:szCs w:val="22"/>
              </w:rPr>
              <w:t>Folder with ISO TC211 schemas.</w:t>
            </w:r>
            <w:r w:rsidR="00C964A4">
              <w:rPr>
                <w:rFonts w:asciiTheme="minorHAnsi" w:hAnsiTheme="minorHAnsi" w:cs="Courier New"/>
                <w:sz w:val="22"/>
                <w:szCs w:val="22"/>
              </w:rPr>
              <w:t xml:space="preserve"> These are a snapshot of the “working versions” from the ISO TC211 GitHub site.</w:t>
            </w:r>
            <w:r w:rsidRPr="0029378D">
              <w:rPr>
                <w:rFonts w:asciiTheme="minorHAnsi" w:hAnsiTheme="minorHAnsi" w:cs="Courier New"/>
                <w:sz w:val="22"/>
                <w:szCs w:val="22"/>
              </w:rPr>
              <w:t xml:space="preserve"> (Distribution held pending clarification of permissions</w:t>
            </w:r>
            <w:r w:rsidR="00C964A4">
              <w:rPr>
                <w:rFonts w:asciiTheme="minorHAnsi" w:hAnsiTheme="minorHAnsi" w:cs="Courier New"/>
                <w:sz w:val="22"/>
                <w:szCs w:val="22"/>
              </w:rPr>
              <w:t>.</w:t>
            </w:r>
            <w:r w:rsidRPr="0029378D">
              <w:rPr>
                <w:rFonts w:asciiTheme="minorHAnsi" w:hAnsiTheme="minorHAnsi" w:cs="Courier New"/>
                <w:sz w:val="22"/>
                <w:szCs w:val="22"/>
              </w:rPr>
              <w:t>)</w:t>
            </w:r>
          </w:p>
        </w:tc>
      </w:tr>
      <w:tr w:rsidR="002E153E" w:rsidRPr="0029378D" w14:paraId="3F67AB7B" w14:textId="77777777" w:rsidTr="00FE5914">
        <w:tc>
          <w:tcPr>
            <w:tcW w:w="1372" w:type="pct"/>
          </w:tcPr>
          <w:p w14:paraId="66BBD479"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19110/</w:t>
            </w:r>
          </w:p>
          <w:p w14:paraId="4ED3135A"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19115/</w:t>
            </w:r>
          </w:p>
          <w:p w14:paraId="129A4508"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19135/</w:t>
            </w:r>
          </w:p>
          <w:p w14:paraId="4356F582" w14:textId="77777777" w:rsidR="00C964A4"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19139/</w:t>
            </w:r>
          </w:p>
          <w:p w14:paraId="7A155F81" w14:textId="77777777" w:rsidR="00C964A4" w:rsidRPr="002E153E" w:rsidRDefault="00C964A4" w:rsidP="002E153E">
            <w:pPr>
              <w:pStyle w:val="PlainText"/>
              <w:jc w:val="left"/>
              <w:rPr>
                <w:rFonts w:ascii="Courier New" w:hAnsi="Courier New" w:cs="Courier New"/>
                <w:b/>
                <w:sz w:val="20"/>
                <w:szCs w:val="20"/>
              </w:rPr>
            </w:pPr>
            <w:r>
              <w:rPr>
                <w:rFonts w:ascii="Courier New" w:hAnsi="Courier New" w:cs="Courier New"/>
                <w:b/>
                <w:sz w:val="20"/>
                <w:szCs w:val="20"/>
              </w:rPr>
              <w:t xml:space="preserve">    19157/</w:t>
            </w:r>
          </w:p>
        </w:tc>
        <w:tc>
          <w:tcPr>
            <w:tcW w:w="3628" w:type="pct"/>
            <w:gridSpan w:val="2"/>
          </w:tcPr>
          <w:p w14:paraId="20FDCB8E" w14:textId="77777777" w:rsidR="002E153E" w:rsidRDefault="002E153E" w:rsidP="002E153E">
            <w:pPr>
              <w:pStyle w:val="PlainText"/>
              <w:jc w:val="left"/>
              <w:rPr>
                <w:rFonts w:asciiTheme="minorHAnsi" w:hAnsiTheme="minorHAnsi" w:cs="Courier New"/>
                <w:sz w:val="22"/>
                <w:szCs w:val="22"/>
              </w:rPr>
            </w:pPr>
            <w:r w:rsidRPr="002E153E">
              <w:rPr>
                <w:rFonts w:asciiTheme="minorHAnsi" w:hAnsiTheme="minorHAnsi" w:cs="Courier New"/>
                <w:sz w:val="22"/>
                <w:szCs w:val="22"/>
              </w:rPr>
              <w:t>ISO schemas. The names and organization are the same as in the ISO distribution.</w:t>
            </w:r>
          </w:p>
          <w:p w14:paraId="4376CB72" w14:textId="77777777" w:rsidR="00F31560" w:rsidRPr="0029378D" w:rsidRDefault="00F31560" w:rsidP="002E153E">
            <w:pPr>
              <w:pStyle w:val="PlainText"/>
              <w:jc w:val="left"/>
              <w:rPr>
                <w:rFonts w:asciiTheme="minorHAnsi" w:hAnsiTheme="minorHAnsi" w:cs="Courier New"/>
                <w:sz w:val="22"/>
                <w:szCs w:val="22"/>
              </w:rPr>
            </w:pPr>
            <w:r>
              <w:rPr>
                <w:rFonts w:asciiTheme="minorHAnsi" w:hAnsiTheme="minorHAnsi" w:cs="Courier New"/>
                <w:sz w:val="22"/>
                <w:szCs w:val="22"/>
              </w:rPr>
              <w:t>Note</w:t>
            </w:r>
            <w:r w:rsidR="008F7F2D">
              <w:rPr>
                <w:rFonts w:asciiTheme="minorHAnsi" w:hAnsiTheme="minorHAnsi" w:cs="Courier New"/>
                <w:sz w:val="22"/>
                <w:szCs w:val="22"/>
              </w:rPr>
              <w:t>s</w:t>
            </w:r>
            <w:r>
              <w:rPr>
                <w:rFonts w:asciiTheme="minorHAnsi" w:hAnsiTheme="minorHAnsi" w:cs="Courier New"/>
                <w:sz w:val="22"/>
                <w:szCs w:val="22"/>
              </w:rPr>
              <w:t>:</w:t>
            </w:r>
            <w:r w:rsidR="000D0A66">
              <w:rPr>
                <w:rFonts w:asciiTheme="minorHAnsi" w:hAnsiTheme="minorHAnsi" w:cs="Courier New"/>
                <w:sz w:val="22"/>
                <w:szCs w:val="22"/>
              </w:rPr>
              <w:t xml:space="preserve"> </w:t>
            </w:r>
            <w:r w:rsidR="008F7F2D">
              <w:rPr>
                <w:rFonts w:asciiTheme="minorHAnsi" w:hAnsiTheme="minorHAnsi" w:cs="Courier New"/>
                <w:sz w:val="22"/>
                <w:szCs w:val="22"/>
              </w:rPr>
              <w:t>(1) Some ISO schema files may import other schema files from the ISO site, so without an implementation based on XML catalogs, those imports will access the offsite files. At this point of time (June 2018) there is no known problem related to this, but as time passes and schemas evolve this might change.</w:t>
            </w:r>
            <w:r w:rsidR="000D0A66">
              <w:rPr>
                <w:rFonts w:asciiTheme="minorHAnsi" w:hAnsiTheme="minorHAnsi" w:cs="Courier New"/>
                <w:sz w:val="22"/>
                <w:szCs w:val="22"/>
              </w:rPr>
              <w:t xml:space="preserve"> </w:t>
            </w:r>
            <w:r w:rsidR="008F7F2D">
              <w:rPr>
                <w:rFonts w:asciiTheme="minorHAnsi" w:hAnsiTheme="minorHAnsi" w:cs="Courier New"/>
                <w:sz w:val="22"/>
                <w:szCs w:val="22"/>
              </w:rPr>
              <w:t xml:space="preserve">(2) </w:t>
            </w:r>
            <w:r>
              <w:rPr>
                <w:rFonts w:asciiTheme="minorHAnsi" w:hAnsiTheme="minorHAnsi" w:cs="Courier New"/>
                <w:sz w:val="22"/>
                <w:szCs w:val="22"/>
              </w:rPr>
              <w:t>The</w:t>
            </w:r>
            <w:r w:rsidR="00C964A4">
              <w:rPr>
                <w:rFonts w:asciiTheme="minorHAnsi" w:hAnsiTheme="minorHAnsi" w:cs="Courier New"/>
                <w:sz w:val="22"/>
                <w:szCs w:val="22"/>
              </w:rPr>
              <w:t xml:space="preserve"> ISO distribution also includes</w:t>
            </w:r>
            <w:r>
              <w:rPr>
                <w:rFonts w:asciiTheme="minorHAnsi" w:hAnsiTheme="minorHAnsi" w:cs="Courier New"/>
                <w:sz w:val="22"/>
                <w:szCs w:val="22"/>
              </w:rPr>
              <w:t xml:space="preserve"> 19111, 19155, and 19165 folders</w:t>
            </w:r>
            <w:r w:rsidR="00C964A4">
              <w:rPr>
                <w:rFonts w:asciiTheme="minorHAnsi" w:hAnsiTheme="minorHAnsi" w:cs="Courier New"/>
                <w:sz w:val="22"/>
                <w:szCs w:val="22"/>
              </w:rPr>
              <w:t>,</w:t>
            </w:r>
            <w:r>
              <w:rPr>
                <w:rFonts w:asciiTheme="minorHAnsi" w:hAnsiTheme="minorHAnsi" w:cs="Courier New"/>
                <w:sz w:val="22"/>
                <w:szCs w:val="22"/>
              </w:rPr>
              <w:t xml:space="preserve"> </w:t>
            </w:r>
            <w:r w:rsidR="00C964A4">
              <w:rPr>
                <w:rFonts w:asciiTheme="minorHAnsi" w:hAnsiTheme="minorHAnsi" w:cs="Courier New"/>
                <w:sz w:val="22"/>
                <w:szCs w:val="22"/>
              </w:rPr>
              <w:t xml:space="preserve">which </w:t>
            </w:r>
            <w:r>
              <w:rPr>
                <w:rFonts w:asciiTheme="minorHAnsi" w:hAnsiTheme="minorHAnsi" w:cs="Courier New"/>
                <w:sz w:val="22"/>
                <w:szCs w:val="22"/>
              </w:rPr>
              <w:t>have been removed since they are not required for S-100 4.0.0</w:t>
            </w:r>
            <w:r w:rsidR="00C964A4">
              <w:rPr>
                <w:rFonts w:asciiTheme="minorHAnsi" w:hAnsiTheme="minorHAnsi" w:cs="Courier New"/>
                <w:sz w:val="22"/>
                <w:szCs w:val="22"/>
              </w:rPr>
              <w:t xml:space="preserve"> (</w:t>
            </w:r>
            <w:r>
              <w:rPr>
                <w:rFonts w:asciiTheme="minorHAnsi" w:hAnsiTheme="minorHAnsi" w:cs="Courier New"/>
                <w:sz w:val="22"/>
                <w:szCs w:val="22"/>
              </w:rPr>
              <w:t>determined by visual inspection</w:t>
            </w:r>
            <w:r w:rsidR="00C964A4">
              <w:rPr>
                <w:rFonts w:asciiTheme="minorHAnsi" w:hAnsiTheme="minorHAnsi" w:cs="Courier New"/>
                <w:sz w:val="22"/>
                <w:szCs w:val="22"/>
              </w:rPr>
              <w:t xml:space="preserve"> - p</w:t>
            </w:r>
            <w:r>
              <w:rPr>
                <w:rFonts w:asciiTheme="minorHAnsi" w:hAnsiTheme="minorHAnsi" w:cs="Courier New"/>
                <w:sz w:val="22"/>
                <w:szCs w:val="22"/>
              </w:rPr>
              <w:t xml:space="preserve">lease inform the S-100 WG chair if they </w:t>
            </w:r>
            <w:r w:rsidR="00C964A4">
              <w:rPr>
                <w:rFonts w:asciiTheme="minorHAnsi" w:hAnsiTheme="minorHAnsi" w:cs="Courier New"/>
                <w:sz w:val="22"/>
                <w:szCs w:val="22"/>
              </w:rPr>
              <w:t>are in fact</w:t>
            </w:r>
            <w:r>
              <w:rPr>
                <w:rFonts w:asciiTheme="minorHAnsi" w:hAnsiTheme="minorHAnsi" w:cs="Courier New"/>
                <w:sz w:val="22"/>
                <w:szCs w:val="22"/>
              </w:rPr>
              <w:t xml:space="preserve"> needed</w:t>
            </w:r>
            <w:r w:rsidR="00C964A4">
              <w:rPr>
                <w:rFonts w:asciiTheme="minorHAnsi" w:hAnsiTheme="minorHAnsi" w:cs="Courier New"/>
                <w:sz w:val="22"/>
                <w:szCs w:val="22"/>
              </w:rPr>
              <w:t>).</w:t>
            </w:r>
          </w:p>
        </w:tc>
      </w:tr>
      <w:tr w:rsidR="00571DFC" w:rsidRPr="0029378D" w14:paraId="01E28B46" w14:textId="77777777" w:rsidTr="00571DFC">
        <w:tc>
          <w:tcPr>
            <w:tcW w:w="5000" w:type="pct"/>
            <w:gridSpan w:val="3"/>
          </w:tcPr>
          <w:p w14:paraId="1287E17F" w14:textId="530E97F9" w:rsidR="00571DFC" w:rsidRPr="00571DFC" w:rsidRDefault="00571DFC" w:rsidP="00571DFC">
            <w:pPr>
              <w:pStyle w:val="PlainText"/>
              <w:spacing w:before="120" w:after="120"/>
              <w:rPr>
                <w:rFonts w:asciiTheme="minorHAnsi" w:hAnsiTheme="minorHAnsi" w:cs="Courier New"/>
                <w:b/>
                <w:i/>
                <w:sz w:val="22"/>
                <w:szCs w:val="22"/>
              </w:rPr>
            </w:pPr>
            <w:r w:rsidRPr="00571DFC">
              <w:rPr>
                <w:rFonts w:asciiTheme="minorHAnsi" w:hAnsiTheme="minorHAnsi" w:cs="Courier New"/>
                <w:b/>
                <w:i/>
                <w:sz w:val="22"/>
                <w:szCs w:val="22"/>
              </w:rPr>
              <w:t>Schemas for product specifications</w:t>
            </w:r>
          </w:p>
        </w:tc>
      </w:tr>
      <w:tr w:rsidR="00571DFC" w:rsidRPr="0029378D" w14:paraId="5C7D6461" w14:textId="77777777" w:rsidTr="00FE5914">
        <w:tc>
          <w:tcPr>
            <w:tcW w:w="1372" w:type="pct"/>
          </w:tcPr>
          <w:p w14:paraId="4151EEBD" w14:textId="69F3DD85"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S98/</w:t>
            </w:r>
          </w:p>
          <w:p w14:paraId="34133A81" w14:textId="4B8634F9"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S101/</w:t>
            </w:r>
          </w:p>
          <w:p w14:paraId="42918516" w14:textId="76AAFF62"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S111/</w:t>
            </w:r>
          </w:p>
          <w:p w14:paraId="4875583C" w14:textId="1AF9009C" w:rsidR="00571DFC" w:rsidRDefault="00571DFC" w:rsidP="00571DFC">
            <w:pPr>
              <w:pStyle w:val="PlainText"/>
              <w:jc w:val="left"/>
              <w:rPr>
                <w:rFonts w:ascii="Courier New" w:hAnsi="Courier New" w:cs="Courier New"/>
                <w:b/>
                <w:sz w:val="20"/>
                <w:szCs w:val="20"/>
              </w:rPr>
            </w:pPr>
            <w:r>
              <w:rPr>
                <w:rFonts w:ascii="Courier New" w:hAnsi="Courier New" w:cs="Courier New"/>
                <w:b/>
                <w:sz w:val="20"/>
                <w:szCs w:val="20"/>
              </w:rPr>
              <w:t xml:space="preserve">  etc.</w:t>
            </w:r>
          </w:p>
        </w:tc>
        <w:tc>
          <w:tcPr>
            <w:tcW w:w="3628" w:type="pct"/>
            <w:gridSpan w:val="2"/>
          </w:tcPr>
          <w:p w14:paraId="58C6C4EC" w14:textId="2A94A83F" w:rsidR="00571DFC" w:rsidRPr="002E153E" w:rsidRDefault="00571DFC" w:rsidP="00571DFC">
            <w:pPr>
              <w:pStyle w:val="PlainText"/>
              <w:jc w:val="left"/>
              <w:rPr>
                <w:rFonts w:asciiTheme="minorHAnsi" w:hAnsiTheme="minorHAnsi" w:cs="Courier New"/>
                <w:sz w:val="22"/>
                <w:szCs w:val="22"/>
              </w:rPr>
            </w:pPr>
            <w:r>
              <w:rPr>
                <w:rFonts w:asciiTheme="minorHAnsi" w:hAnsiTheme="minorHAnsi" w:cs="Courier New"/>
                <w:sz w:val="22"/>
                <w:szCs w:val="22"/>
              </w:rPr>
              <w:t>Folders for schemas for individual product specifications</w:t>
            </w:r>
            <w:r w:rsidR="007717F9">
              <w:rPr>
                <w:rFonts w:asciiTheme="minorHAnsi" w:hAnsiTheme="minorHAnsi" w:cs="Courier New"/>
                <w:sz w:val="22"/>
                <w:szCs w:val="22"/>
              </w:rPr>
              <w:t>, including metadata/exchange catalogue schemas extending the S-100 generic schemas</w:t>
            </w:r>
            <w:r>
              <w:rPr>
                <w:rFonts w:asciiTheme="minorHAnsi" w:hAnsiTheme="minorHAnsi" w:cs="Courier New"/>
                <w:sz w:val="22"/>
                <w:szCs w:val="22"/>
              </w:rPr>
              <w:t>. As of 7 November</w:t>
            </w:r>
            <w:r w:rsidR="007717F9">
              <w:rPr>
                <w:rFonts w:asciiTheme="minorHAnsi" w:hAnsiTheme="minorHAnsi" w:cs="Courier New"/>
                <w:sz w:val="22"/>
                <w:szCs w:val="22"/>
              </w:rPr>
              <w:t xml:space="preserve"> 2018</w:t>
            </w:r>
            <w:r>
              <w:rPr>
                <w:rFonts w:asciiTheme="minorHAnsi" w:hAnsiTheme="minorHAnsi" w:cs="Courier New"/>
                <w:sz w:val="22"/>
                <w:szCs w:val="22"/>
              </w:rPr>
              <w:t xml:space="preserve">, these </w:t>
            </w:r>
            <w:r w:rsidR="007717F9">
              <w:rPr>
                <w:rFonts w:asciiTheme="minorHAnsi" w:hAnsiTheme="minorHAnsi" w:cs="Courier New"/>
                <w:sz w:val="22"/>
                <w:szCs w:val="22"/>
              </w:rPr>
              <w:t xml:space="preserve">schemas </w:t>
            </w:r>
            <w:r>
              <w:rPr>
                <w:rFonts w:asciiTheme="minorHAnsi" w:hAnsiTheme="minorHAnsi" w:cs="Courier New"/>
                <w:sz w:val="22"/>
                <w:szCs w:val="22"/>
              </w:rPr>
              <w:t>are under development.</w:t>
            </w:r>
          </w:p>
        </w:tc>
      </w:tr>
      <w:tr w:rsidR="008F7F2D" w:rsidRPr="0029378D" w14:paraId="01340CF5" w14:textId="77777777" w:rsidTr="008F7F2D">
        <w:tc>
          <w:tcPr>
            <w:tcW w:w="5000" w:type="pct"/>
            <w:gridSpan w:val="3"/>
          </w:tcPr>
          <w:p w14:paraId="072A6A13" w14:textId="77777777" w:rsidR="008F7F2D" w:rsidRPr="001A4556" w:rsidRDefault="001A4556" w:rsidP="001A4556">
            <w:pPr>
              <w:pStyle w:val="PlainText"/>
              <w:spacing w:before="120" w:after="120"/>
              <w:rPr>
                <w:rFonts w:asciiTheme="minorHAnsi" w:hAnsiTheme="minorHAnsi" w:cs="Courier New"/>
                <w:b/>
                <w:i/>
                <w:sz w:val="22"/>
                <w:szCs w:val="22"/>
              </w:rPr>
            </w:pPr>
            <w:r w:rsidRPr="001A4556">
              <w:rPr>
                <w:rFonts w:asciiTheme="minorHAnsi" w:hAnsiTheme="minorHAnsi" w:cs="Courier New"/>
                <w:b/>
                <w:i/>
                <w:sz w:val="22"/>
                <w:szCs w:val="22"/>
              </w:rPr>
              <w:t>Samples</w:t>
            </w:r>
          </w:p>
        </w:tc>
      </w:tr>
      <w:tr w:rsidR="008F7F2D" w:rsidRPr="0029378D" w14:paraId="2EB6631C" w14:textId="77777777" w:rsidTr="00FE5914">
        <w:tc>
          <w:tcPr>
            <w:tcW w:w="1372" w:type="pct"/>
          </w:tcPr>
          <w:p w14:paraId="44E1D35E"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samples/</w:t>
            </w:r>
          </w:p>
        </w:tc>
        <w:tc>
          <w:tcPr>
            <w:tcW w:w="3628" w:type="pct"/>
            <w:gridSpan w:val="2"/>
          </w:tcPr>
          <w:p w14:paraId="2676981D"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Samples folder</w:t>
            </w:r>
          </w:p>
        </w:tc>
      </w:tr>
      <w:tr w:rsidR="008F7F2D" w:rsidRPr="0029378D" w14:paraId="300DEBCF" w14:textId="77777777" w:rsidTr="00FE5914">
        <w:tc>
          <w:tcPr>
            <w:tcW w:w="1372" w:type="pct"/>
          </w:tcPr>
          <w:p w14:paraId="2604E31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S100_4_0/</w:t>
            </w:r>
          </w:p>
        </w:tc>
        <w:tc>
          <w:tcPr>
            <w:tcW w:w="3628" w:type="pct"/>
            <w:gridSpan w:val="2"/>
          </w:tcPr>
          <w:p w14:paraId="2488D2DB"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Folder with S-100 4.0 samples</w:t>
            </w:r>
          </w:p>
        </w:tc>
      </w:tr>
      <w:tr w:rsidR="008F7F2D" w:rsidRPr="0029378D" w14:paraId="13149CA4" w14:textId="77777777" w:rsidTr="00FE5914">
        <w:tc>
          <w:tcPr>
            <w:tcW w:w="1372" w:type="pct"/>
          </w:tcPr>
          <w:p w14:paraId="211C2C48"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FC/</w:t>
            </w:r>
          </w:p>
        </w:tc>
        <w:tc>
          <w:tcPr>
            <w:tcW w:w="3628" w:type="pct"/>
            <w:gridSpan w:val="2"/>
          </w:tcPr>
          <w:p w14:paraId="50DB95F4" w14:textId="77777777" w:rsidR="008F7F2D" w:rsidRPr="002E153E" w:rsidRDefault="001A4556" w:rsidP="008F7F2D">
            <w:pPr>
              <w:pStyle w:val="PlainText"/>
              <w:jc w:val="left"/>
              <w:rPr>
                <w:rFonts w:asciiTheme="minorHAnsi" w:hAnsiTheme="minorHAnsi" w:cs="Courier New"/>
                <w:sz w:val="22"/>
                <w:szCs w:val="22"/>
              </w:rPr>
            </w:pPr>
            <w:r>
              <w:rPr>
                <w:rFonts w:asciiTheme="minorHAnsi" w:hAnsiTheme="minorHAnsi" w:cs="Courier New"/>
                <w:sz w:val="22"/>
                <w:szCs w:val="22"/>
              </w:rPr>
              <w:t>Feature catalogue sample(s)</w:t>
            </w:r>
            <w:r w:rsidR="00D05F89">
              <w:rPr>
                <w:rFonts w:asciiTheme="minorHAnsi" w:hAnsiTheme="minorHAnsi" w:cs="Courier New"/>
                <w:sz w:val="22"/>
                <w:szCs w:val="22"/>
              </w:rPr>
              <w:t>.</w:t>
            </w:r>
          </w:p>
        </w:tc>
      </w:tr>
      <w:tr w:rsidR="00B840C7" w:rsidRPr="0029378D" w14:paraId="7030CB6F" w14:textId="77777777" w:rsidTr="00FE5914">
        <w:tc>
          <w:tcPr>
            <w:tcW w:w="1372" w:type="pct"/>
          </w:tcPr>
          <w:p w14:paraId="18CA01BE" w14:textId="782741BC" w:rsidR="00B840C7" w:rsidRDefault="00AC787F" w:rsidP="00B840C7">
            <w:pPr>
              <w:pStyle w:val="PlainText"/>
              <w:jc w:val="left"/>
              <w:rPr>
                <w:rFonts w:ascii="Courier New" w:hAnsi="Courier New" w:cs="Courier New"/>
                <w:b/>
                <w:sz w:val="20"/>
                <w:szCs w:val="20"/>
              </w:rPr>
            </w:pPr>
            <w:r>
              <w:rPr>
                <w:rFonts w:ascii="Courier New" w:hAnsi="Courier New" w:cs="Courier New"/>
                <w:b/>
                <w:sz w:val="20"/>
                <w:szCs w:val="20"/>
              </w:rPr>
              <w:t xml:space="preserve">      20180611/</w:t>
            </w:r>
          </w:p>
        </w:tc>
        <w:tc>
          <w:tcPr>
            <w:tcW w:w="3628" w:type="pct"/>
            <w:gridSpan w:val="2"/>
          </w:tcPr>
          <w:p w14:paraId="18B1986A" w14:textId="4C33583E" w:rsidR="00B840C7" w:rsidRDefault="00AC787F" w:rsidP="00B840C7">
            <w:pPr>
              <w:pStyle w:val="PlainText"/>
              <w:jc w:val="left"/>
              <w:rPr>
                <w:rFonts w:asciiTheme="minorHAnsi" w:hAnsiTheme="minorHAnsi" w:cs="Courier New"/>
                <w:sz w:val="22"/>
                <w:szCs w:val="22"/>
              </w:rPr>
            </w:pPr>
            <w:r>
              <w:rPr>
                <w:rFonts w:asciiTheme="minorHAnsi" w:hAnsiTheme="minorHAnsi" w:cs="Courier New"/>
                <w:sz w:val="22"/>
                <w:szCs w:val="22"/>
              </w:rPr>
              <w:t>Sample conforming to the 20180611 build of the feature catalogue schema</w:t>
            </w:r>
          </w:p>
        </w:tc>
      </w:tr>
      <w:tr w:rsidR="00B840C7" w:rsidRPr="0029378D" w14:paraId="4E9F7AA1" w14:textId="77777777" w:rsidTr="00FE5914">
        <w:tc>
          <w:tcPr>
            <w:tcW w:w="1372" w:type="pct"/>
          </w:tcPr>
          <w:p w14:paraId="1AF9529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permits/</w:t>
            </w:r>
          </w:p>
        </w:tc>
        <w:tc>
          <w:tcPr>
            <w:tcW w:w="3628" w:type="pct"/>
            <w:gridSpan w:val="2"/>
          </w:tcPr>
          <w:p w14:paraId="69E34373" w14:textId="77777777" w:rsidR="00B840C7" w:rsidRDefault="00B840C7" w:rsidP="00B840C7">
            <w:pPr>
              <w:pStyle w:val="PlainText"/>
              <w:jc w:val="left"/>
              <w:rPr>
                <w:rFonts w:asciiTheme="minorHAnsi" w:hAnsiTheme="minorHAnsi" w:cs="Courier New"/>
                <w:sz w:val="22"/>
                <w:szCs w:val="22"/>
              </w:rPr>
            </w:pPr>
            <w:r>
              <w:rPr>
                <w:rFonts w:asciiTheme="minorHAnsi" w:hAnsiTheme="minorHAnsi" w:cs="Courier New"/>
                <w:sz w:val="22"/>
                <w:szCs w:val="22"/>
              </w:rPr>
              <w:t>Permits file sample(s).</w:t>
            </w:r>
          </w:p>
        </w:tc>
      </w:tr>
      <w:tr w:rsidR="00B840C7" w:rsidRPr="0029378D" w14:paraId="431E609B" w14:textId="77777777" w:rsidTr="00FE5914">
        <w:tc>
          <w:tcPr>
            <w:tcW w:w="1372" w:type="pct"/>
          </w:tcPr>
          <w:p w14:paraId="573042E3" w14:textId="77777777" w:rsidR="00B840C7" w:rsidRPr="00DD063F" w:rsidRDefault="00B079E3" w:rsidP="00B840C7">
            <w:pPr>
              <w:pStyle w:val="PlainText"/>
              <w:jc w:val="left"/>
              <w:rPr>
                <w:rFonts w:ascii="Courier New" w:hAnsi="Courier New" w:cs="Courier New"/>
                <w:b/>
                <w:sz w:val="20"/>
                <w:szCs w:val="20"/>
              </w:rPr>
            </w:pPr>
            <w:r w:rsidRPr="00DD063F">
              <w:rPr>
                <w:rFonts w:ascii="Courier New" w:hAnsi="Courier New" w:cs="Courier New"/>
                <w:b/>
                <w:sz w:val="20"/>
                <w:szCs w:val="20"/>
              </w:rPr>
              <w:t xml:space="preserve">      20180619/</w:t>
            </w:r>
          </w:p>
        </w:tc>
        <w:tc>
          <w:tcPr>
            <w:tcW w:w="3628" w:type="pct"/>
            <w:gridSpan w:val="2"/>
          </w:tcPr>
          <w:p w14:paraId="7182D47B" w14:textId="109EC9A2" w:rsidR="00B840C7" w:rsidRDefault="00DF02B7" w:rsidP="00B840C7">
            <w:pPr>
              <w:pStyle w:val="PlainText"/>
              <w:jc w:val="left"/>
              <w:rPr>
                <w:rFonts w:asciiTheme="minorHAnsi" w:hAnsiTheme="minorHAnsi" w:cs="Courier New"/>
                <w:sz w:val="22"/>
                <w:szCs w:val="22"/>
              </w:rPr>
            </w:pPr>
            <w:r>
              <w:rPr>
                <w:rFonts w:asciiTheme="minorHAnsi" w:hAnsiTheme="minorHAnsi" w:cs="Courier New"/>
                <w:sz w:val="22"/>
                <w:szCs w:val="22"/>
              </w:rPr>
              <w:t>OBSOLETE DRAFT</w:t>
            </w:r>
          </w:p>
        </w:tc>
      </w:tr>
      <w:tr w:rsidR="00DF02B7" w14:paraId="3801C109" w14:textId="77777777" w:rsidTr="008B1BDE">
        <w:tc>
          <w:tcPr>
            <w:tcW w:w="1372" w:type="pct"/>
          </w:tcPr>
          <w:p w14:paraId="0DABBDC2" w14:textId="77777777" w:rsidR="00DF02B7" w:rsidRDefault="00DF02B7" w:rsidP="008B1BDE">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109B7C71" w14:textId="77777777" w:rsidR="00DF02B7" w:rsidRDefault="00DF02B7" w:rsidP="008B1BDE">
            <w:pPr>
              <w:pStyle w:val="PlainText"/>
              <w:jc w:val="left"/>
              <w:rPr>
                <w:rFonts w:asciiTheme="minorHAnsi" w:hAnsiTheme="minorHAnsi" w:cs="Courier New"/>
                <w:sz w:val="22"/>
                <w:szCs w:val="22"/>
              </w:rPr>
            </w:pPr>
            <w:r>
              <w:rPr>
                <w:rFonts w:asciiTheme="minorHAnsi" w:hAnsiTheme="minorHAnsi" w:cs="Courier New"/>
                <w:sz w:val="22"/>
                <w:szCs w:val="22"/>
              </w:rPr>
              <w:t>Sample permit file corresponding to the 20181015 build of the permit file schema (for the October 2018 draft of S-100 Ed. 4.0.0).</w:t>
            </w:r>
          </w:p>
        </w:tc>
      </w:tr>
      <w:tr w:rsidR="008F7F2D" w:rsidRPr="0029378D" w14:paraId="0E29CA9A" w14:textId="77777777" w:rsidTr="00FE5914">
        <w:tc>
          <w:tcPr>
            <w:tcW w:w="1372" w:type="pct"/>
          </w:tcPr>
          <w:p w14:paraId="7F6CDFC3" w14:textId="77777777" w:rsidR="008F7F2D" w:rsidRDefault="001A4556" w:rsidP="008F7F2D">
            <w:pPr>
              <w:pStyle w:val="PlainText"/>
              <w:jc w:val="left"/>
              <w:rPr>
                <w:rFonts w:ascii="Courier New" w:hAnsi="Courier New" w:cs="Courier New"/>
                <w:b/>
                <w:sz w:val="20"/>
                <w:szCs w:val="20"/>
              </w:rPr>
            </w:pPr>
            <w:r>
              <w:rPr>
                <w:rFonts w:ascii="Courier New" w:hAnsi="Courier New" w:cs="Courier New"/>
                <w:b/>
                <w:sz w:val="20"/>
                <w:szCs w:val="20"/>
              </w:rPr>
              <w:t xml:space="preserve">    XC/</w:t>
            </w:r>
          </w:p>
        </w:tc>
        <w:tc>
          <w:tcPr>
            <w:tcW w:w="3628" w:type="pct"/>
            <w:gridSpan w:val="2"/>
          </w:tcPr>
          <w:p w14:paraId="0ED14AA8" w14:textId="77777777" w:rsidR="008F7F2D" w:rsidRPr="002E153E" w:rsidRDefault="00D05F89" w:rsidP="008F7F2D">
            <w:pPr>
              <w:pStyle w:val="PlainText"/>
              <w:jc w:val="left"/>
              <w:rPr>
                <w:rFonts w:asciiTheme="minorHAnsi" w:hAnsiTheme="minorHAnsi" w:cs="Courier New"/>
                <w:sz w:val="22"/>
                <w:szCs w:val="22"/>
              </w:rPr>
            </w:pPr>
            <w:r>
              <w:rPr>
                <w:rFonts w:asciiTheme="minorHAnsi" w:hAnsiTheme="minorHAnsi" w:cs="Courier New"/>
                <w:sz w:val="22"/>
                <w:szCs w:val="22"/>
              </w:rPr>
              <w:t>Samples of S-100 e</w:t>
            </w:r>
            <w:r w:rsidR="001A4556">
              <w:rPr>
                <w:rFonts w:asciiTheme="minorHAnsi" w:hAnsiTheme="minorHAnsi" w:cs="Courier New"/>
                <w:sz w:val="22"/>
                <w:szCs w:val="22"/>
              </w:rPr>
              <w:t>xchange catalogue</w:t>
            </w:r>
            <w:r>
              <w:rPr>
                <w:rFonts w:asciiTheme="minorHAnsi" w:hAnsiTheme="minorHAnsi" w:cs="Courier New"/>
                <w:sz w:val="22"/>
                <w:szCs w:val="22"/>
              </w:rPr>
              <w:t xml:space="preserve"> and ISO 19115-3 metadata.</w:t>
            </w:r>
          </w:p>
        </w:tc>
      </w:tr>
      <w:tr w:rsidR="00B840C7" w:rsidRPr="0029378D" w14:paraId="0A4B6E1E" w14:textId="77777777" w:rsidTr="00FE5914">
        <w:tc>
          <w:tcPr>
            <w:tcW w:w="1372" w:type="pct"/>
          </w:tcPr>
          <w:p w14:paraId="744E38EE" w14:textId="77777777" w:rsidR="00B840C7" w:rsidRDefault="00B840C7" w:rsidP="00B840C7">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20180508</w:t>
            </w:r>
            <w:r>
              <w:rPr>
                <w:rFonts w:ascii="Courier New" w:hAnsi="Courier New" w:cs="Courier New"/>
                <w:b/>
                <w:sz w:val="20"/>
                <w:szCs w:val="20"/>
              </w:rPr>
              <w:t>/</w:t>
            </w:r>
          </w:p>
        </w:tc>
        <w:tc>
          <w:tcPr>
            <w:tcW w:w="3628" w:type="pct"/>
            <w:gridSpan w:val="2"/>
          </w:tcPr>
          <w:p w14:paraId="77EAEB22" w14:textId="08C73BE3" w:rsidR="00B840C7" w:rsidRDefault="00221557" w:rsidP="00B840C7">
            <w:pPr>
              <w:pStyle w:val="PlainText"/>
              <w:jc w:val="left"/>
              <w:rPr>
                <w:rFonts w:asciiTheme="minorHAnsi" w:hAnsiTheme="minorHAnsi" w:cs="Courier New"/>
                <w:sz w:val="22"/>
                <w:szCs w:val="22"/>
              </w:rPr>
            </w:pPr>
            <w:r>
              <w:rPr>
                <w:rFonts w:asciiTheme="minorHAnsi" w:hAnsiTheme="minorHAnsi" w:cs="Courier New"/>
                <w:sz w:val="22"/>
                <w:szCs w:val="22"/>
              </w:rPr>
              <w:t>OBSOLETE DRAFT</w:t>
            </w:r>
            <w:r w:rsidR="00AC787F">
              <w:rPr>
                <w:rFonts w:asciiTheme="minorHAnsi" w:hAnsiTheme="minorHAnsi" w:cs="Courier New"/>
                <w:sz w:val="22"/>
                <w:szCs w:val="22"/>
              </w:rPr>
              <w:t>.</w:t>
            </w:r>
          </w:p>
        </w:tc>
      </w:tr>
      <w:tr w:rsidR="00AC787F" w:rsidRPr="0029378D" w14:paraId="135E6FF1" w14:textId="77777777" w:rsidTr="00FE5914">
        <w:tc>
          <w:tcPr>
            <w:tcW w:w="1372" w:type="pct"/>
          </w:tcPr>
          <w:p w14:paraId="01AD8CD9" w14:textId="01747013" w:rsidR="00AC787F" w:rsidRDefault="00AC787F" w:rsidP="00DA1ED5">
            <w:pPr>
              <w:pStyle w:val="PlainText"/>
              <w:jc w:val="left"/>
              <w:rPr>
                <w:rFonts w:ascii="Courier New" w:hAnsi="Courier New" w:cs="Courier New"/>
                <w:b/>
                <w:sz w:val="20"/>
                <w:szCs w:val="20"/>
              </w:rPr>
            </w:pPr>
            <w:r>
              <w:rPr>
                <w:rFonts w:ascii="Courier New" w:hAnsi="Courier New" w:cs="Courier New"/>
                <w:b/>
                <w:sz w:val="20"/>
                <w:szCs w:val="20"/>
              </w:rPr>
              <w:t xml:space="preserve">      </w:t>
            </w:r>
            <w:r w:rsidRPr="00DD063F">
              <w:rPr>
                <w:rFonts w:ascii="Courier New" w:hAnsi="Courier New" w:cs="Courier New"/>
                <w:b/>
                <w:sz w:val="20"/>
                <w:szCs w:val="20"/>
              </w:rPr>
              <w:t>20180619</w:t>
            </w:r>
            <w:r>
              <w:rPr>
                <w:rFonts w:ascii="Courier New" w:hAnsi="Courier New" w:cs="Courier New"/>
                <w:b/>
                <w:sz w:val="20"/>
                <w:szCs w:val="20"/>
              </w:rPr>
              <w:t>/</w:t>
            </w:r>
          </w:p>
        </w:tc>
        <w:tc>
          <w:tcPr>
            <w:tcW w:w="3628" w:type="pct"/>
            <w:gridSpan w:val="2"/>
          </w:tcPr>
          <w:p w14:paraId="7A00FFB3" w14:textId="5A7CE147" w:rsidR="00AC787F" w:rsidRDefault="00221557" w:rsidP="00DA1ED5">
            <w:pPr>
              <w:pStyle w:val="PlainText"/>
              <w:jc w:val="left"/>
              <w:rPr>
                <w:rFonts w:asciiTheme="minorHAnsi" w:hAnsiTheme="minorHAnsi" w:cs="Courier New"/>
                <w:sz w:val="22"/>
                <w:szCs w:val="22"/>
              </w:rPr>
            </w:pPr>
            <w:r>
              <w:rPr>
                <w:rFonts w:asciiTheme="minorHAnsi" w:hAnsiTheme="minorHAnsi" w:cs="Courier New"/>
                <w:sz w:val="22"/>
                <w:szCs w:val="22"/>
              </w:rPr>
              <w:t>OBSOLETE DRAFT.</w:t>
            </w:r>
          </w:p>
        </w:tc>
      </w:tr>
      <w:tr w:rsidR="00DF02B7" w:rsidRPr="0029378D" w14:paraId="0637DAE5" w14:textId="77777777" w:rsidTr="00FE5914">
        <w:tc>
          <w:tcPr>
            <w:tcW w:w="1372" w:type="pct"/>
          </w:tcPr>
          <w:p w14:paraId="2B432266" w14:textId="04E5CF48" w:rsidR="00DF02B7" w:rsidRDefault="00DF02B7" w:rsidP="00DF02B7">
            <w:pPr>
              <w:pStyle w:val="PlainText"/>
              <w:jc w:val="left"/>
              <w:rPr>
                <w:rFonts w:ascii="Courier New" w:hAnsi="Courier New" w:cs="Courier New"/>
                <w:b/>
                <w:sz w:val="20"/>
                <w:szCs w:val="20"/>
              </w:rPr>
            </w:pPr>
            <w:r>
              <w:rPr>
                <w:rFonts w:ascii="Courier New" w:hAnsi="Courier New" w:cs="Courier New"/>
                <w:b/>
                <w:sz w:val="20"/>
                <w:szCs w:val="20"/>
              </w:rPr>
              <w:t xml:space="preserve">      20181015/</w:t>
            </w:r>
          </w:p>
        </w:tc>
        <w:tc>
          <w:tcPr>
            <w:tcW w:w="3628" w:type="pct"/>
            <w:gridSpan w:val="2"/>
          </w:tcPr>
          <w:p w14:paraId="498B75ED" w14:textId="344861D0" w:rsidR="00DF02B7" w:rsidRDefault="00221557" w:rsidP="00DF02B7">
            <w:pPr>
              <w:pStyle w:val="PlainText"/>
              <w:jc w:val="left"/>
              <w:rPr>
                <w:rFonts w:asciiTheme="minorHAnsi" w:hAnsiTheme="minorHAnsi" w:cs="Courier New"/>
                <w:sz w:val="22"/>
                <w:szCs w:val="22"/>
              </w:rPr>
            </w:pPr>
            <w:r>
              <w:rPr>
                <w:rFonts w:asciiTheme="minorHAnsi" w:hAnsiTheme="minorHAnsi" w:cs="Courier New"/>
                <w:sz w:val="22"/>
                <w:szCs w:val="22"/>
              </w:rPr>
              <w:t>Samples for the 20181015 build of the exchange catalogue schemas. Includes updated digital signature examples and TSM6 revisions.</w:t>
            </w:r>
          </w:p>
        </w:tc>
      </w:tr>
    </w:tbl>
    <w:p w14:paraId="2DED5B57" w14:textId="77777777" w:rsidR="0029378D" w:rsidRPr="0029378D" w:rsidRDefault="0029378D" w:rsidP="00F46B59">
      <w:pPr>
        <w:pStyle w:val="PlainText"/>
        <w:rPr>
          <w:rFonts w:asciiTheme="minorHAnsi" w:hAnsiTheme="minorHAnsi" w:cs="Courier New"/>
          <w:sz w:val="22"/>
          <w:szCs w:val="22"/>
        </w:rPr>
      </w:pPr>
    </w:p>
    <w:p w14:paraId="05D5D4C7" w14:textId="77777777" w:rsidR="0029378D" w:rsidRDefault="0029378D" w:rsidP="00F46B59">
      <w:pPr>
        <w:pStyle w:val="PlainText"/>
        <w:rPr>
          <w:rFonts w:asciiTheme="minorHAnsi" w:hAnsiTheme="minorHAnsi" w:cs="Courier New"/>
          <w:sz w:val="22"/>
          <w:szCs w:val="22"/>
        </w:rPr>
      </w:pPr>
    </w:p>
    <w:p w14:paraId="7750844C" w14:textId="77777777" w:rsidR="00ED13BC" w:rsidRDefault="00ED13BC" w:rsidP="00ED13BC">
      <w:pPr>
        <w:pStyle w:val="Caption"/>
        <w:keepNext/>
      </w:pPr>
      <w:r>
        <w:t xml:space="preserve">Table </w:t>
      </w:r>
      <w:r w:rsidR="002E13AA">
        <w:rPr>
          <w:noProof/>
        </w:rPr>
        <w:fldChar w:fldCharType="begin"/>
      </w:r>
      <w:r w:rsidR="002E13AA">
        <w:rPr>
          <w:noProof/>
        </w:rPr>
        <w:instrText xml:space="preserve"> SEQ Table \* ARABIC </w:instrText>
      </w:r>
      <w:r w:rsidR="002E13AA">
        <w:rPr>
          <w:noProof/>
        </w:rPr>
        <w:fldChar w:fldCharType="separate"/>
      </w:r>
      <w:r>
        <w:rPr>
          <w:noProof/>
        </w:rPr>
        <w:t>2</w:t>
      </w:r>
      <w:r w:rsidR="002E13AA">
        <w:rPr>
          <w:noProof/>
        </w:rPr>
        <w:fldChar w:fldCharType="end"/>
      </w:r>
      <w:r>
        <w:t>. Codelists</w:t>
      </w:r>
    </w:p>
    <w:tbl>
      <w:tblPr>
        <w:tblStyle w:val="TableGrid"/>
        <w:tblW w:w="5000" w:type="pct"/>
        <w:tblLook w:val="04A0" w:firstRow="1" w:lastRow="0" w:firstColumn="1" w:lastColumn="0" w:noHBand="0" w:noVBand="1"/>
      </w:tblPr>
      <w:tblGrid>
        <w:gridCol w:w="5497"/>
        <w:gridCol w:w="4079"/>
      </w:tblGrid>
      <w:tr w:rsidR="00A253D7" w:rsidRPr="0029378D" w14:paraId="2AADF79C" w14:textId="77777777" w:rsidTr="0011698A">
        <w:trPr>
          <w:cantSplit/>
        </w:trPr>
        <w:tc>
          <w:tcPr>
            <w:tcW w:w="5000" w:type="pct"/>
            <w:gridSpan w:val="2"/>
          </w:tcPr>
          <w:p w14:paraId="66F045AD"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S-100 </w:t>
            </w:r>
            <w:r w:rsidR="0011698A">
              <w:rPr>
                <w:rFonts w:asciiTheme="minorHAnsi" w:hAnsiTheme="minorHAnsi" w:cs="Courier New"/>
                <w:b/>
                <w:i/>
                <w:sz w:val="22"/>
                <w:szCs w:val="22"/>
              </w:rPr>
              <w:t>Codelist locations</w:t>
            </w:r>
          </w:p>
        </w:tc>
      </w:tr>
      <w:tr w:rsidR="00A253D7" w:rsidRPr="0029378D" w14:paraId="7F21687D" w14:textId="77777777" w:rsidTr="00A253D7">
        <w:tc>
          <w:tcPr>
            <w:tcW w:w="2870" w:type="pct"/>
          </w:tcPr>
          <w:p w14:paraId="6F00D584" w14:textId="77777777" w:rsidR="00A253D7" w:rsidRPr="002E153E" w:rsidRDefault="00A253D7" w:rsidP="00B133CD">
            <w:pPr>
              <w:pStyle w:val="PlainText"/>
              <w:jc w:val="left"/>
              <w:rPr>
                <w:rFonts w:ascii="Courier New" w:hAnsi="Courier New" w:cs="Courier New"/>
                <w:b/>
                <w:sz w:val="20"/>
                <w:szCs w:val="20"/>
              </w:rPr>
            </w:pPr>
            <w:r w:rsidRPr="00A253D7">
              <w:rPr>
                <w:rFonts w:ascii="Courier New" w:hAnsi="Courier New" w:cs="Courier New"/>
                <w:b/>
                <w:sz w:val="20"/>
                <w:szCs w:val="20"/>
              </w:rPr>
              <w:t>S100/4.0.0/resources/Codelists/</w:t>
            </w:r>
          </w:p>
        </w:tc>
        <w:tc>
          <w:tcPr>
            <w:tcW w:w="2130" w:type="pct"/>
          </w:tcPr>
          <w:p w14:paraId="0E0C0B7D" w14:textId="77777777" w:rsidR="00A253D7" w:rsidRPr="0029378D" w:rsidRDefault="00A253D7" w:rsidP="00B133CD">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S-100 codelist folders</w:t>
            </w:r>
          </w:p>
        </w:tc>
      </w:tr>
      <w:tr w:rsidR="00A253D7" w:rsidRPr="0029378D" w14:paraId="3855EA2D" w14:textId="77777777" w:rsidTr="00A253D7">
        <w:tc>
          <w:tcPr>
            <w:tcW w:w="2870" w:type="pct"/>
          </w:tcPr>
          <w:p w14:paraId="3FB27873"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cat/codelists.xml</w:t>
            </w:r>
          </w:p>
        </w:tc>
        <w:tc>
          <w:tcPr>
            <w:tcW w:w="2130" w:type="pct"/>
          </w:tcPr>
          <w:p w14:paraId="243C487B" w14:textId="77777777" w:rsidR="00460E1B" w:rsidRDefault="00952140" w:rsidP="00A253D7">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A253D7" w:rsidRPr="00A253D7">
              <w:rPr>
                <w:rFonts w:asciiTheme="minorHAnsi" w:hAnsiTheme="minorHAnsi" w:cs="Courier New"/>
                <w:sz w:val="22"/>
                <w:szCs w:val="22"/>
              </w:rPr>
              <w:t>IHO S-100 codelists in ISO catalog format</w:t>
            </w:r>
            <w:r>
              <w:rPr>
                <w:rFonts w:asciiTheme="minorHAnsi" w:hAnsiTheme="minorHAnsi" w:cs="Courier New"/>
                <w:sz w:val="22"/>
                <w:szCs w:val="22"/>
              </w:rPr>
              <w:t>. Supplements the ISO codelists file by defining two codelists not defined in that file.</w:t>
            </w:r>
          </w:p>
          <w:p w14:paraId="3CC3A320" w14:textId="52CD4F01" w:rsidR="00DA1ED5" w:rsidRPr="0029378D" w:rsidRDefault="00DA1ED5" w:rsidP="00A253D7">
            <w:pPr>
              <w:pStyle w:val="PlainText"/>
              <w:jc w:val="left"/>
              <w:rPr>
                <w:rFonts w:asciiTheme="minorHAnsi" w:hAnsiTheme="minorHAnsi" w:cs="Courier New"/>
                <w:sz w:val="22"/>
                <w:szCs w:val="22"/>
              </w:rPr>
            </w:pPr>
            <w:r>
              <w:rPr>
                <w:rFonts w:asciiTheme="minorHAnsi" w:hAnsiTheme="minorHAnsi" w:cs="Courier New"/>
                <w:sz w:val="22"/>
                <w:szCs w:val="22"/>
              </w:rPr>
              <w:t>Updated 2018-11-05 to add a codelist for the data encoding format described in S-100 Part 10c, for use by specifications which encode that in metadata files.</w:t>
            </w:r>
          </w:p>
        </w:tc>
      </w:tr>
      <w:tr w:rsidR="00A253D7" w:rsidRPr="0029378D" w14:paraId="29B9D708" w14:textId="77777777" w:rsidTr="00A253D7">
        <w:tc>
          <w:tcPr>
            <w:tcW w:w="2870" w:type="pct"/>
          </w:tcPr>
          <w:p w14:paraId="53059B3C" w14:textId="77777777" w:rsidR="00A253D7" w:rsidRPr="002E153E" w:rsidRDefault="008842DB" w:rsidP="00A253D7">
            <w:pPr>
              <w:pStyle w:val="PlainText"/>
              <w:jc w:val="left"/>
              <w:rPr>
                <w:rFonts w:ascii="Courier New" w:hAnsi="Courier New" w:cs="Courier New"/>
                <w:b/>
                <w:sz w:val="20"/>
                <w:szCs w:val="20"/>
              </w:rPr>
            </w:pPr>
            <w:r>
              <w:rPr>
                <w:rFonts w:ascii="Courier New" w:hAnsi="Courier New" w:cs="Courier New"/>
                <w:b/>
                <w:sz w:val="20"/>
                <w:szCs w:val="20"/>
              </w:rPr>
              <w:t xml:space="preserve">  </w:t>
            </w:r>
            <w:r w:rsidR="00A253D7" w:rsidRPr="00A253D7">
              <w:rPr>
                <w:rFonts w:ascii="Courier New" w:hAnsi="Courier New" w:cs="Courier New"/>
                <w:b/>
                <w:sz w:val="20"/>
                <w:szCs w:val="20"/>
              </w:rPr>
              <w:t>gml/*.xml</w:t>
            </w:r>
          </w:p>
        </w:tc>
        <w:tc>
          <w:tcPr>
            <w:tcW w:w="2130" w:type="pct"/>
          </w:tcPr>
          <w:p w14:paraId="1921334D" w14:textId="77777777" w:rsidR="00A253D7" w:rsidRPr="0029378D" w:rsidRDefault="00A253D7" w:rsidP="00A253D7">
            <w:pPr>
              <w:pStyle w:val="PlainText"/>
              <w:jc w:val="left"/>
              <w:rPr>
                <w:rFonts w:asciiTheme="minorHAnsi" w:hAnsiTheme="minorHAnsi" w:cs="Courier New"/>
                <w:sz w:val="22"/>
                <w:szCs w:val="22"/>
              </w:rPr>
            </w:pPr>
            <w:r w:rsidRPr="00A253D7">
              <w:rPr>
                <w:rFonts w:asciiTheme="minorHAnsi" w:hAnsiTheme="minorHAnsi" w:cs="Courier New"/>
                <w:sz w:val="22"/>
                <w:szCs w:val="22"/>
              </w:rPr>
              <w:t>IHO S-100 codelists in GML dictionary format</w:t>
            </w:r>
            <w:r>
              <w:rPr>
                <w:rFonts w:asciiTheme="minorHAnsi" w:hAnsiTheme="minorHAnsi" w:cs="Courier New"/>
                <w:sz w:val="22"/>
                <w:szCs w:val="22"/>
              </w:rPr>
              <w:t xml:space="preserve"> (currently none)</w:t>
            </w:r>
          </w:p>
        </w:tc>
      </w:tr>
      <w:tr w:rsidR="00A253D7" w:rsidRPr="0029378D" w14:paraId="63BC470D" w14:textId="77777777" w:rsidTr="00B133CD">
        <w:tc>
          <w:tcPr>
            <w:tcW w:w="5000" w:type="pct"/>
            <w:gridSpan w:val="2"/>
          </w:tcPr>
          <w:p w14:paraId="597B2160" w14:textId="77777777" w:rsidR="00A253D7" w:rsidRPr="00A253D7" w:rsidRDefault="00A253D7" w:rsidP="0011698A">
            <w:pPr>
              <w:pStyle w:val="PlainText"/>
              <w:spacing w:before="120" w:after="120"/>
              <w:rPr>
                <w:rFonts w:asciiTheme="minorHAnsi" w:hAnsiTheme="minorHAnsi" w:cs="Courier New"/>
                <w:b/>
                <w:i/>
                <w:sz w:val="22"/>
                <w:szCs w:val="22"/>
              </w:rPr>
            </w:pPr>
            <w:r w:rsidRPr="00A253D7">
              <w:rPr>
                <w:rFonts w:asciiTheme="minorHAnsi" w:hAnsiTheme="minorHAnsi" w:cs="Courier New"/>
                <w:b/>
                <w:i/>
                <w:sz w:val="22"/>
                <w:szCs w:val="22"/>
              </w:rPr>
              <w:t xml:space="preserve">ISO </w:t>
            </w:r>
            <w:r w:rsidR="0011698A">
              <w:rPr>
                <w:rFonts w:asciiTheme="minorHAnsi" w:hAnsiTheme="minorHAnsi" w:cs="Courier New"/>
                <w:b/>
                <w:i/>
                <w:sz w:val="22"/>
                <w:szCs w:val="22"/>
              </w:rPr>
              <w:t>Codelist locations</w:t>
            </w:r>
          </w:p>
        </w:tc>
      </w:tr>
      <w:tr w:rsidR="0011698A" w:rsidRPr="0029378D" w14:paraId="46D61844" w14:textId="77777777" w:rsidTr="00A253D7">
        <w:tc>
          <w:tcPr>
            <w:tcW w:w="2870" w:type="pct"/>
          </w:tcPr>
          <w:p w14:paraId="48FE9C22" w14:textId="77777777" w:rsidR="0011698A" w:rsidRPr="002E153E" w:rsidRDefault="0011698A" w:rsidP="0011698A">
            <w:pPr>
              <w:pStyle w:val="PlainText"/>
              <w:jc w:val="left"/>
              <w:rPr>
                <w:rFonts w:ascii="Courier New" w:hAnsi="Courier New" w:cs="Courier New"/>
                <w:b/>
                <w:sz w:val="20"/>
                <w:szCs w:val="20"/>
              </w:rPr>
            </w:pPr>
            <w:r w:rsidRPr="00A253D7">
              <w:rPr>
                <w:rFonts w:ascii="Courier New" w:hAnsi="Courier New" w:cs="Courier New"/>
                <w:b/>
                <w:sz w:val="20"/>
                <w:szCs w:val="20"/>
              </w:rPr>
              <w:t>standards.iso.org/19115/resources/Codelists/</w:t>
            </w:r>
          </w:p>
        </w:tc>
        <w:tc>
          <w:tcPr>
            <w:tcW w:w="2130" w:type="pct"/>
          </w:tcPr>
          <w:p w14:paraId="6AB89918"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Container for ISO codelist folders (see Note 2 below)</w:t>
            </w:r>
          </w:p>
        </w:tc>
      </w:tr>
      <w:tr w:rsidR="0011698A" w:rsidRPr="0029378D" w14:paraId="3C99F69C" w14:textId="77777777" w:rsidTr="00A253D7">
        <w:tc>
          <w:tcPr>
            <w:tcW w:w="2870" w:type="pct"/>
          </w:tcPr>
          <w:p w14:paraId="1E6DCDC9"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cat/codelists.xml</w:t>
            </w:r>
          </w:p>
        </w:tc>
        <w:tc>
          <w:tcPr>
            <w:tcW w:w="2130" w:type="pct"/>
          </w:tcPr>
          <w:p w14:paraId="757C4CC4" w14:textId="77777777" w:rsidR="0011698A" w:rsidRPr="0029378D" w:rsidRDefault="00B95E88" w:rsidP="0011698A">
            <w:pPr>
              <w:pStyle w:val="PlainText"/>
              <w:jc w:val="left"/>
              <w:rPr>
                <w:rFonts w:asciiTheme="minorHAnsi" w:hAnsiTheme="minorHAnsi" w:cs="Courier New"/>
                <w:sz w:val="22"/>
                <w:szCs w:val="22"/>
              </w:rPr>
            </w:pPr>
            <w:r>
              <w:rPr>
                <w:rFonts w:asciiTheme="minorHAnsi" w:hAnsiTheme="minorHAnsi" w:cs="Courier New"/>
                <w:sz w:val="22"/>
                <w:szCs w:val="22"/>
              </w:rPr>
              <w:t xml:space="preserve">Comprehensive ISO codelists file. </w:t>
            </w:r>
            <w:r w:rsidR="0011698A" w:rsidRPr="00A253D7">
              <w:rPr>
                <w:rFonts w:asciiTheme="minorHAnsi" w:hAnsiTheme="minorHAnsi" w:cs="Courier New"/>
                <w:sz w:val="22"/>
                <w:szCs w:val="22"/>
              </w:rPr>
              <w:t>ISO TC211 codelists in a single file in ISO catalog format</w:t>
            </w:r>
            <w:r w:rsidR="006E49B8">
              <w:rPr>
                <w:rFonts w:asciiTheme="minorHAnsi" w:hAnsiTheme="minorHAnsi" w:cs="Courier New"/>
                <w:sz w:val="22"/>
                <w:szCs w:val="22"/>
              </w:rPr>
              <w:t>.</w:t>
            </w:r>
          </w:p>
        </w:tc>
      </w:tr>
      <w:tr w:rsidR="0011698A" w:rsidRPr="0029378D" w14:paraId="0382C1B3" w14:textId="77777777" w:rsidTr="00A253D7">
        <w:tc>
          <w:tcPr>
            <w:tcW w:w="2870" w:type="pct"/>
          </w:tcPr>
          <w:p w14:paraId="79969ECD" w14:textId="77777777" w:rsidR="0011698A" w:rsidRPr="002E153E" w:rsidRDefault="008842DB" w:rsidP="0011698A">
            <w:pPr>
              <w:pStyle w:val="PlainText"/>
              <w:jc w:val="left"/>
              <w:rPr>
                <w:rFonts w:ascii="Courier New" w:hAnsi="Courier New" w:cs="Courier New"/>
                <w:b/>
                <w:sz w:val="20"/>
                <w:szCs w:val="20"/>
              </w:rPr>
            </w:pPr>
            <w:r>
              <w:rPr>
                <w:rFonts w:ascii="Courier New" w:hAnsi="Courier New" w:cs="Courier New"/>
                <w:b/>
                <w:sz w:val="20"/>
                <w:szCs w:val="20"/>
              </w:rPr>
              <w:t xml:space="preserve">  </w:t>
            </w:r>
            <w:r w:rsidR="0011698A" w:rsidRPr="00A253D7">
              <w:rPr>
                <w:rFonts w:ascii="Courier New" w:hAnsi="Courier New" w:cs="Courier New"/>
                <w:b/>
                <w:sz w:val="20"/>
                <w:szCs w:val="20"/>
              </w:rPr>
              <w:t>gml/*.xml</w:t>
            </w:r>
          </w:p>
        </w:tc>
        <w:tc>
          <w:tcPr>
            <w:tcW w:w="2130" w:type="pct"/>
          </w:tcPr>
          <w:p w14:paraId="22572067" w14:textId="77777777" w:rsidR="0011698A" w:rsidRPr="0029378D" w:rsidRDefault="0011698A" w:rsidP="0011698A">
            <w:pPr>
              <w:pStyle w:val="PlainText"/>
              <w:jc w:val="left"/>
              <w:rPr>
                <w:rFonts w:asciiTheme="minorHAnsi" w:hAnsiTheme="minorHAnsi" w:cs="Courier New"/>
                <w:sz w:val="22"/>
                <w:szCs w:val="22"/>
              </w:rPr>
            </w:pPr>
            <w:r w:rsidRPr="00A253D7">
              <w:rPr>
                <w:rFonts w:asciiTheme="minorHAnsi" w:hAnsiTheme="minorHAnsi" w:cs="Courier New"/>
                <w:sz w:val="22"/>
                <w:szCs w:val="22"/>
              </w:rPr>
              <w:t>Codelists in separate files in GML dictionary format. Currently has more codelists than the ISO "cat" codelists.xml</w:t>
            </w:r>
          </w:p>
        </w:tc>
      </w:tr>
      <w:tr w:rsidR="00B31C01" w:rsidRPr="0029378D" w14:paraId="39F7EED4" w14:textId="77777777" w:rsidTr="00A253D7">
        <w:tc>
          <w:tcPr>
            <w:tcW w:w="2870" w:type="pct"/>
          </w:tcPr>
          <w:p w14:paraId="4A4D9EEF" w14:textId="77777777" w:rsidR="00B31C01" w:rsidRDefault="006E49B8" w:rsidP="006E49B8">
            <w:pPr>
              <w:pStyle w:val="PlainText"/>
              <w:jc w:val="left"/>
              <w:rPr>
                <w:rFonts w:ascii="Courier New" w:hAnsi="Courier New" w:cs="Courier New"/>
                <w:b/>
                <w:sz w:val="20"/>
                <w:szCs w:val="20"/>
              </w:rPr>
            </w:pPr>
            <w:r>
              <w:rPr>
                <w:rFonts w:ascii="Courier New" w:hAnsi="Courier New" w:cs="Courier New"/>
                <w:b/>
                <w:sz w:val="20"/>
                <w:szCs w:val="20"/>
              </w:rPr>
              <w:t>standards.iso.org/191xx/.../codelists.xml</w:t>
            </w:r>
          </w:p>
        </w:tc>
        <w:tc>
          <w:tcPr>
            <w:tcW w:w="2130" w:type="pct"/>
          </w:tcPr>
          <w:p w14:paraId="1ED7056D" w14:textId="77777777" w:rsidR="00B31C01" w:rsidRPr="00A253D7" w:rsidRDefault="006E49B8" w:rsidP="006E49B8">
            <w:pPr>
              <w:pStyle w:val="PlainText"/>
              <w:jc w:val="left"/>
              <w:rPr>
                <w:rFonts w:asciiTheme="minorHAnsi" w:hAnsiTheme="minorHAnsi" w:cs="Courier New"/>
                <w:sz w:val="22"/>
                <w:szCs w:val="22"/>
              </w:rPr>
            </w:pPr>
            <w:r>
              <w:rPr>
                <w:rFonts w:asciiTheme="minorHAnsi" w:hAnsiTheme="minorHAnsi" w:cs="Courier New"/>
                <w:sz w:val="22"/>
                <w:szCs w:val="22"/>
              </w:rPr>
              <w:t>Additional locations for the codelists for individual specifications as separate files.</w:t>
            </w:r>
            <w:r w:rsidR="00B95E88">
              <w:rPr>
                <w:rFonts w:asciiTheme="minorHAnsi" w:hAnsiTheme="minorHAnsi" w:cs="Courier New"/>
                <w:sz w:val="22"/>
                <w:szCs w:val="22"/>
              </w:rPr>
              <w:t xml:space="preserve"> The ISO TC211 distribution includes these these files for convenience. However, to minimize the chances of conflicts, S-100 implementations must treat these files as fallbacks, i.e., use these files only if the codelist is not specified in the ISO 19115 comprehensive codelists file or the S-100 comprehensive codelists file.</w:t>
            </w:r>
          </w:p>
        </w:tc>
      </w:tr>
    </w:tbl>
    <w:p w14:paraId="779218BF" w14:textId="7745C0A7" w:rsidR="0029378D" w:rsidRDefault="0029378D" w:rsidP="00F46B59">
      <w:pPr>
        <w:pStyle w:val="PlainText"/>
        <w:rPr>
          <w:rFonts w:asciiTheme="minorHAnsi" w:hAnsiTheme="minorHAnsi" w:cs="Courier New"/>
          <w:sz w:val="22"/>
          <w:szCs w:val="22"/>
        </w:rPr>
      </w:pPr>
    </w:p>
    <w:p w14:paraId="49FCB842" w14:textId="77777777" w:rsidR="00FF3250" w:rsidRPr="0029378D" w:rsidRDefault="00FF3250" w:rsidP="00F46B59">
      <w:pPr>
        <w:pStyle w:val="PlainText"/>
        <w:rPr>
          <w:rFonts w:asciiTheme="minorHAnsi" w:hAnsiTheme="minorHAnsi" w:cs="Courier New"/>
          <w:sz w:val="22"/>
          <w:szCs w:val="22"/>
        </w:rPr>
      </w:pPr>
    </w:p>
    <w:p w14:paraId="3ACC6082"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Version numbering:</w:t>
      </w:r>
    </w:p>
    <w:p w14:paraId="4D9F1E49" w14:textId="77777777" w:rsidR="0029378D" w:rsidRPr="0029378D" w:rsidRDefault="0029378D" w:rsidP="00AC31DB">
      <w:r w:rsidRPr="0029378D">
        <w:t>The S-100 schemas have the version number in the &lt;schema&gt; element. The format is N1.N2.N3-YYYYMMDD where:</w:t>
      </w:r>
    </w:p>
    <w:p w14:paraId="6C59C629" w14:textId="77777777" w:rsidR="0029378D" w:rsidRPr="0029378D" w:rsidRDefault="0029378D" w:rsidP="00AC31DB">
      <w:pPr>
        <w:pStyle w:val="ListParagraph"/>
        <w:numPr>
          <w:ilvl w:val="0"/>
          <w:numId w:val="3"/>
        </w:numPr>
      </w:pPr>
      <w:r w:rsidRPr="0029378D">
        <w:t>N1, N2, and N3 are the major version, revision, and clarification number respectively of the S-100 edition</w:t>
      </w:r>
    </w:p>
    <w:p w14:paraId="4B140576" w14:textId="77777777" w:rsidR="0029378D" w:rsidRPr="0029378D" w:rsidRDefault="0029378D" w:rsidP="00AC31DB">
      <w:pPr>
        <w:pStyle w:val="ListParagraph"/>
        <w:numPr>
          <w:ilvl w:val="0"/>
          <w:numId w:val="3"/>
        </w:numPr>
      </w:pPr>
      <w:r w:rsidRPr="0029378D">
        <w:t>YYYYMMDD the build date of the schema.</w:t>
      </w:r>
    </w:p>
    <w:p w14:paraId="5A224F5D" w14:textId="77777777" w:rsidR="0029378D" w:rsidRPr="0029378D" w:rsidRDefault="0029378D" w:rsidP="00AC31DB">
      <w:pPr>
        <w:ind w:left="360"/>
      </w:pPr>
      <w:r w:rsidRPr="0029378D">
        <w:lastRenderedPageBreak/>
        <w:t>Example: &lt;schema . . .   version="4.0.0-20180502"&gt;</w:t>
      </w:r>
      <w:r w:rsidR="000A548B">
        <w:t xml:space="preserve"> indicates build 20180502 of the schemas for S-100 Edition 4.0.0.</w:t>
      </w:r>
    </w:p>
    <w:p w14:paraId="714B9845" w14:textId="77777777" w:rsidR="0029378D" w:rsidRPr="00AC31DB" w:rsidRDefault="0029378D" w:rsidP="00AC31DB">
      <w:r w:rsidRPr="0029378D">
        <w:t>Clarifications to the S-100 standard may or may not result in an update of the XSD files. If an update does result,</w:t>
      </w:r>
      <w:r w:rsidR="0011698A">
        <w:t xml:space="preserve"> </w:t>
      </w:r>
      <w:r w:rsidRPr="0029378D">
        <w:t>it will be a "non-substantive change" and will not change the structure of the schema, but may correct grammatical and spelling</w:t>
      </w:r>
      <w:r w:rsidR="00AC31DB">
        <w:t xml:space="preserve"> </w:t>
      </w:r>
      <w:r w:rsidRPr="00AC31DB">
        <w:t>errors (including element defin</w:t>
      </w:r>
      <w:r w:rsidR="00B659CE">
        <w:t>i</w:t>
      </w:r>
      <w:r w:rsidRPr="00AC31DB">
        <w:t>tions); or amend or update cross references. If the schemas are updated, the build date will also</w:t>
      </w:r>
      <w:r w:rsidR="0011698A" w:rsidRPr="00AC31DB">
        <w:t xml:space="preserve"> </w:t>
      </w:r>
      <w:r w:rsidRPr="00AC31DB">
        <w:t>be updated.</w:t>
      </w:r>
    </w:p>
    <w:p w14:paraId="7C1D8812" w14:textId="77777777" w:rsidR="0029378D" w:rsidRPr="0029378D" w:rsidRDefault="0029378D" w:rsidP="00AC31DB">
      <w:r w:rsidRPr="0029378D">
        <w:t>Corrections to XSD files which are due to errors or amendments to the XSD files themselves and not caused by</w:t>
      </w:r>
      <w:r w:rsidR="0011698A">
        <w:t xml:space="preserve"> </w:t>
      </w:r>
      <w:r w:rsidRPr="0029378D">
        <w:t>changes in S-100 will result in a new version of the schema files which has the same S-100 edition component but a different</w:t>
      </w:r>
      <w:r w:rsidR="0011698A">
        <w:t xml:space="preserve"> </w:t>
      </w:r>
      <w:r w:rsidRPr="0029378D">
        <w:t>build date from the previous version of the schemas.</w:t>
      </w:r>
    </w:p>
    <w:p w14:paraId="13FA283B" w14:textId="77777777" w:rsidR="0029378D" w:rsidRPr="0029378D" w:rsidRDefault="0029378D" w:rsidP="00AC31DB">
      <w:r w:rsidRPr="0029378D">
        <w:t>Dependency on particular versions of the schemas should be checked by comparing at least the N1.N2 and YYYYMMDD portions</w:t>
      </w:r>
      <w:r w:rsidR="0011698A">
        <w:t xml:space="preserve"> </w:t>
      </w:r>
      <w:r w:rsidRPr="0029378D">
        <w:t>of the schema version. This means that the schema build date may have to be included where there is a dependency on XML</w:t>
      </w:r>
      <w:r w:rsidR="0011698A">
        <w:t xml:space="preserve"> </w:t>
      </w:r>
      <w:r w:rsidRPr="0029378D">
        <w:t>schema structure (including the presence of enumerates, upper and lower bounds on multiplicity, etc.)</w:t>
      </w:r>
    </w:p>
    <w:p w14:paraId="7EE6257D" w14:textId="77777777" w:rsidR="0029378D" w:rsidRPr="0029378D" w:rsidRDefault="0029378D" w:rsidP="00F46B59">
      <w:pPr>
        <w:pStyle w:val="PlainText"/>
        <w:rPr>
          <w:rFonts w:asciiTheme="minorHAnsi" w:hAnsiTheme="minorHAnsi" w:cs="Courier New"/>
          <w:sz w:val="22"/>
          <w:szCs w:val="22"/>
        </w:rPr>
      </w:pPr>
    </w:p>
    <w:p w14:paraId="5E39263E" w14:textId="77777777" w:rsidR="0029378D" w:rsidRPr="00AC31DB" w:rsidRDefault="0029378D" w:rsidP="00F46B59">
      <w:pPr>
        <w:pStyle w:val="PlainText"/>
        <w:rPr>
          <w:rFonts w:asciiTheme="minorHAnsi" w:hAnsiTheme="minorHAnsi" w:cs="Courier New"/>
          <w:b/>
          <w:sz w:val="22"/>
          <w:szCs w:val="22"/>
        </w:rPr>
      </w:pPr>
      <w:r w:rsidRPr="00AC31DB">
        <w:rPr>
          <w:rFonts w:asciiTheme="minorHAnsi" w:hAnsiTheme="minorHAnsi" w:cs="Courier New"/>
          <w:b/>
          <w:sz w:val="22"/>
          <w:szCs w:val="22"/>
        </w:rPr>
        <w:t>Additional notes:</w:t>
      </w:r>
    </w:p>
    <w:p w14:paraId="517CFFD9" w14:textId="06B04922"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 namespaces and referenced XSDs use the March 2018 ISO "Working Version" schemas by default. This is because "During</w:t>
      </w:r>
      <w:r w:rsidR="0011698A">
        <w:rPr>
          <w:rFonts w:asciiTheme="minorHAnsi" w:hAnsiTheme="minorHAnsi" w:cs="Courier New"/>
          <w:sz w:val="22"/>
          <w:szCs w:val="22"/>
        </w:rPr>
        <w:t xml:space="preserve"> </w:t>
      </w:r>
      <w:r w:rsidRPr="0029378D">
        <w:rPr>
          <w:rFonts w:asciiTheme="minorHAnsi" w:hAnsiTheme="minorHAnsi" w:cs="Courier New"/>
          <w:sz w:val="22"/>
          <w:szCs w:val="22"/>
        </w:rPr>
        <w:t>September 2017 some problems were identified with the (ISO) codelists and a significant upgrade was made."</w:t>
      </w:r>
      <w:r w:rsidR="00DA1ED5">
        <w:rPr>
          <w:rFonts w:asciiTheme="minorHAnsi" w:hAnsiTheme="minorHAnsi" w:cs="Courier New"/>
          <w:sz w:val="22"/>
          <w:szCs w:val="22"/>
        </w:rPr>
        <w:t xml:space="preserve"> Update</w:t>
      </w:r>
      <w:r w:rsidR="00451268">
        <w:rPr>
          <w:rFonts w:asciiTheme="minorHAnsi" w:hAnsiTheme="minorHAnsi" w:cs="Courier New"/>
          <w:sz w:val="22"/>
          <w:szCs w:val="22"/>
        </w:rPr>
        <w:t xml:space="preserve"> (7 Nov. 2018)</w:t>
      </w:r>
      <w:r w:rsidR="00DA1ED5">
        <w:rPr>
          <w:rFonts w:asciiTheme="minorHAnsi" w:hAnsiTheme="minorHAnsi" w:cs="Courier New"/>
          <w:sz w:val="22"/>
          <w:szCs w:val="22"/>
        </w:rPr>
        <w:t xml:space="preserve">: A note on the ISO working version now </w:t>
      </w:r>
      <w:r w:rsidR="00451268">
        <w:rPr>
          <w:rFonts w:asciiTheme="minorHAnsi" w:hAnsiTheme="minorHAnsi" w:cs="Courier New"/>
          <w:sz w:val="22"/>
          <w:szCs w:val="22"/>
        </w:rPr>
        <w:t>says “</w:t>
      </w:r>
      <w:r w:rsidR="00451268" w:rsidRPr="00451268">
        <w:rPr>
          <w:rFonts w:asciiTheme="minorHAnsi" w:hAnsiTheme="minorHAnsi" w:cs="Courier New"/>
          <w:sz w:val="22"/>
          <w:szCs w:val="22"/>
        </w:rPr>
        <w:t>The schemas developed in this repository that include recent changes have been migrated to the Official ISO Schema Repository at http://standards.iso.org on September 18, 2018</w:t>
      </w:r>
      <w:r w:rsidR="00451268">
        <w:rPr>
          <w:rFonts w:asciiTheme="minorHAnsi" w:hAnsiTheme="minorHAnsi" w:cs="Courier New"/>
          <w:sz w:val="22"/>
          <w:szCs w:val="22"/>
        </w:rPr>
        <w:t>.”</w:t>
      </w:r>
    </w:p>
    <w:p w14:paraId="4370142E" w14:textId="7EC413E4"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 xml:space="preserve">The official location of the ISO final schemas for ISO 19115-1/2/3 </w:t>
      </w:r>
      <w:r w:rsidR="002E07F2">
        <w:rPr>
          <w:rFonts w:asciiTheme="minorHAnsi" w:hAnsiTheme="minorHAnsi" w:cs="Courier New"/>
          <w:sz w:val="22"/>
          <w:szCs w:val="22"/>
        </w:rPr>
        <w:t>(for schema validat</w:t>
      </w:r>
      <w:r w:rsidR="00D02974">
        <w:rPr>
          <w:rFonts w:asciiTheme="minorHAnsi" w:hAnsiTheme="minorHAnsi" w:cs="Courier New"/>
          <w:sz w:val="22"/>
          <w:szCs w:val="22"/>
        </w:rPr>
        <w:t>ion</w:t>
      </w:r>
      <w:r w:rsidR="002E07F2">
        <w:rPr>
          <w:rFonts w:asciiTheme="minorHAnsi" w:hAnsiTheme="minorHAnsi" w:cs="Courier New"/>
          <w:sz w:val="22"/>
          <w:szCs w:val="22"/>
        </w:rPr>
        <w:t xml:space="preserve"> purposes) </w:t>
      </w:r>
      <w:r w:rsidRPr="0029378D">
        <w:rPr>
          <w:rFonts w:asciiTheme="minorHAnsi" w:hAnsiTheme="minorHAnsi" w:cs="Courier New"/>
          <w:sz w:val="22"/>
          <w:szCs w:val="22"/>
        </w:rPr>
        <w:t>is given in a comment in the ExchangeCatalog.xsd file. To</w:t>
      </w:r>
      <w:r w:rsidR="0011698A">
        <w:rPr>
          <w:rFonts w:asciiTheme="minorHAnsi" w:hAnsiTheme="minorHAnsi" w:cs="Courier New"/>
          <w:sz w:val="22"/>
          <w:szCs w:val="22"/>
        </w:rPr>
        <w:t xml:space="preserve"> </w:t>
      </w:r>
      <w:r w:rsidRPr="0029378D">
        <w:rPr>
          <w:rFonts w:asciiTheme="minorHAnsi" w:hAnsiTheme="minorHAnsi" w:cs="Courier New"/>
          <w:sz w:val="22"/>
          <w:szCs w:val="22"/>
        </w:rPr>
        <w:t>use the "final schemas" change the schemaLocation and namespaces in both the schemas and XML files. Schema-validity with</w:t>
      </w:r>
      <w:r w:rsidR="0011698A">
        <w:rPr>
          <w:rFonts w:asciiTheme="minorHAnsi" w:hAnsiTheme="minorHAnsi" w:cs="Courier New"/>
          <w:sz w:val="22"/>
          <w:szCs w:val="22"/>
        </w:rPr>
        <w:t xml:space="preserve"> </w:t>
      </w:r>
      <w:r w:rsidRPr="0029378D">
        <w:rPr>
          <w:rFonts w:asciiTheme="minorHAnsi" w:hAnsiTheme="minorHAnsi" w:cs="Courier New"/>
          <w:sz w:val="22"/>
          <w:szCs w:val="22"/>
        </w:rPr>
        <w:t>subsequent ISO versions which implement the same 19115-X version is probable but not guaranteed. The same applies to</w:t>
      </w:r>
      <w:r w:rsidR="0011698A">
        <w:rPr>
          <w:rFonts w:asciiTheme="minorHAnsi" w:hAnsiTheme="minorHAnsi" w:cs="Courier New"/>
          <w:sz w:val="22"/>
          <w:szCs w:val="22"/>
        </w:rPr>
        <w:t xml:space="preserve"> </w:t>
      </w:r>
      <w:r w:rsidRPr="0029378D">
        <w:rPr>
          <w:rFonts w:asciiTheme="minorHAnsi" w:hAnsiTheme="minorHAnsi" w:cs="Courier New"/>
          <w:sz w:val="22"/>
          <w:szCs w:val="22"/>
        </w:rPr>
        <w:t>Schematron rules. The codelist keys or values, however, may have changed and compatibility between ISO's "final" and</w:t>
      </w:r>
      <w:r w:rsidR="0011698A">
        <w:rPr>
          <w:rFonts w:asciiTheme="minorHAnsi" w:hAnsiTheme="minorHAnsi" w:cs="Courier New"/>
          <w:sz w:val="22"/>
          <w:szCs w:val="22"/>
        </w:rPr>
        <w:t xml:space="preserve"> </w:t>
      </w:r>
      <w:r w:rsidRPr="0029378D">
        <w:rPr>
          <w:rFonts w:asciiTheme="minorHAnsi" w:hAnsiTheme="minorHAnsi" w:cs="Courier New"/>
          <w:sz w:val="22"/>
          <w:szCs w:val="22"/>
        </w:rPr>
        <w:t>working versions is not guaranteed.</w:t>
      </w:r>
    </w:p>
    <w:p w14:paraId="3DC2F537" w14:textId="77777777" w:rsidR="0029378D" w:rsidRP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ISO-provided Schematron files for validation are at present (11 May 2018) NOT included in the folders for the revised schemas,</w:t>
      </w:r>
      <w:r w:rsidR="0011698A">
        <w:rPr>
          <w:rFonts w:asciiTheme="minorHAnsi" w:hAnsiTheme="minorHAnsi" w:cs="Courier New"/>
          <w:sz w:val="22"/>
          <w:szCs w:val="22"/>
        </w:rPr>
        <w:t xml:space="preserve"> </w:t>
      </w:r>
      <w:r w:rsidRPr="0029378D">
        <w:rPr>
          <w:rFonts w:asciiTheme="minorHAnsi" w:hAnsiTheme="minorHAnsi" w:cs="Courier New"/>
          <w:sz w:val="22"/>
          <w:szCs w:val="22"/>
        </w:rPr>
        <w:t>but Schematron files for the PREVIOUS versions may be available from the previous version's folders as the schemas. For example,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 cit.sch is provided in the folder standards.iso.org/19115/-3/cit/1.0/ but not in standards.iso.org/19115/-3/cit/2.0/. They MAY</w:t>
      </w:r>
      <w:r w:rsidR="0011698A">
        <w:rPr>
          <w:rFonts w:asciiTheme="minorHAnsi" w:hAnsiTheme="minorHAnsi" w:cs="Courier New"/>
          <w:sz w:val="22"/>
          <w:szCs w:val="22"/>
        </w:rPr>
        <w:t xml:space="preserve"> </w:t>
      </w:r>
      <w:r w:rsidRPr="0029378D">
        <w:rPr>
          <w:rFonts w:asciiTheme="minorHAnsi" w:hAnsiTheme="minorHAnsi" w:cs="Courier New"/>
          <w:sz w:val="22"/>
          <w:szCs w:val="22"/>
        </w:rPr>
        <w:t>work for the revised versions as well (comprehensive testing has not been done nor is there an ISO statement clarifying this). Keep</w:t>
      </w:r>
      <w:r w:rsidR="0011698A">
        <w:rPr>
          <w:rFonts w:asciiTheme="minorHAnsi" w:hAnsiTheme="minorHAnsi" w:cs="Courier New"/>
          <w:sz w:val="22"/>
          <w:szCs w:val="22"/>
        </w:rPr>
        <w:t xml:space="preserve"> </w:t>
      </w:r>
      <w:r w:rsidRPr="0029378D">
        <w:rPr>
          <w:rFonts w:asciiTheme="minorHAnsi" w:hAnsiTheme="minorHAnsi" w:cs="Courier New"/>
          <w:sz w:val="22"/>
          <w:szCs w:val="22"/>
        </w:rPr>
        <w:t>in mind the statements in Note 2 about Schematron rules and codelists.</w:t>
      </w:r>
    </w:p>
    <w:p w14:paraId="7B4603E9" w14:textId="77777777" w:rsidR="00E74BAC"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XML catalogs describe mappings between external references and locally cached equivalents. They allow software tools and</w:t>
      </w:r>
      <w:r w:rsidR="0011698A">
        <w:rPr>
          <w:rFonts w:asciiTheme="minorHAnsi" w:hAnsiTheme="minorHAnsi" w:cs="Courier New"/>
          <w:sz w:val="22"/>
          <w:szCs w:val="22"/>
        </w:rPr>
        <w:t xml:space="preserve"> </w:t>
      </w:r>
      <w:r w:rsidRPr="0029378D">
        <w:rPr>
          <w:rFonts w:asciiTheme="minorHAnsi" w:hAnsiTheme="minorHAnsi" w:cs="Courier New"/>
          <w:sz w:val="22"/>
          <w:szCs w:val="22"/>
        </w:rPr>
        <w:t>applications to resolve references to external entities (e.g., in schemaLocation attributes) in terms of locally cached files.</w:t>
      </w:r>
    </w:p>
    <w:p w14:paraId="4811060B" w14:textId="77777777" w:rsidR="0029378D" w:rsidRPr="0029378D" w:rsidRDefault="0029378D" w:rsidP="00E74BAC">
      <w:pPr>
        <w:pStyle w:val="PlainText"/>
        <w:ind w:left="720"/>
        <w:rPr>
          <w:rFonts w:asciiTheme="minorHAnsi" w:hAnsiTheme="minorHAnsi" w:cs="Courier New"/>
          <w:sz w:val="22"/>
          <w:szCs w:val="22"/>
        </w:rPr>
      </w:pPr>
      <w:r w:rsidRPr="0029378D">
        <w:rPr>
          <w:rFonts w:asciiTheme="minorHAnsi" w:hAnsiTheme="minorHAnsi" w:cs="Courier New"/>
          <w:sz w:val="22"/>
          <w:szCs w:val="22"/>
        </w:rPr>
        <w:t>(See "XML Catalogs - OASIS Standard V1.1, 7 October 2005"</w:t>
      </w:r>
      <w:r w:rsidR="0011698A">
        <w:rPr>
          <w:rFonts w:asciiTheme="minorHAnsi" w:hAnsiTheme="minorHAnsi" w:cs="Courier New"/>
          <w:sz w:val="22"/>
          <w:szCs w:val="22"/>
        </w:rPr>
        <w:t xml:space="preserve"> </w:t>
      </w:r>
      <w:r w:rsidRPr="0029378D">
        <w:rPr>
          <w:rFonts w:asciiTheme="minorHAnsi" w:hAnsiTheme="minorHAnsi" w:cs="Courier New"/>
          <w:sz w:val="22"/>
          <w:szCs w:val="22"/>
        </w:rPr>
        <w:t>URI: &lt;https://www.oasis-open.org/committees/download.php/14810/xml-catalogs.pdf&gt;.)</w:t>
      </w:r>
      <w:r w:rsidR="0011698A">
        <w:rPr>
          <w:rFonts w:asciiTheme="minorHAnsi" w:hAnsiTheme="minorHAnsi" w:cs="Courier New"/>
          <w:sz w:val="22"/>
          <w:szCs w:val="22"/>
        </w:rPr>
        <w:t xml:space="preserve"> </w:t>
      </w:r>
      <w:r w:rsidRPr="0029378D">
        <w:rPr>
          <w:rFonts w:asciiTheme="minorHAnsi" w:hAnsiTheme="minorHAnsi" w:cs="Courier New"/>
          <w:sz w:val="22"/>
          <w:szCs w:val="22"/>
        </w:rPr>
        <w:t>The development of XML catalogs for S-100 is not planned at present. This folder is reserved for depositing XML catalogs that may</w:t>
      </w:r>
      <w:r w:rsidR="0011698A">
        <w:rPr>
          <w:rFonts w:asciiTheme="minorHAnsi" w:hAnsiTheme="minorHAnsi" w:cs="Courier New"/>
          <w:sz w:val="22"/>
          <w:szCs w:val="22"/>
        </w:rPr>
        <w:t xml:space="preserve"> </w:t>
      </w:r>
      <w:r w:rsidRPr="0029378D">
        <w:rPr>
          <w:rFonts w:asciiTheme="minorHAnsi" w:hAnsiTheme="minorHAnsi" w:cs="Courier New"/>
          <w:sz w:val="22"/>
          <w:szCs w:val="22"/>
        </w:rPr>
        <w:t>be prepared by developers.</w:t>
      </w:r>
    </w:p>
    <w:p w14:paraId="5021AC56" w14:textId="04A1BEF4" w:rsidR="0029378D" w:rsidRDefault="0029378D" w:rsidP="0078292A">
      <w:pPr>
        <w:pStyle w:val="PlainText"/>
        <w:numPr>
          <w:ilvl w:val="0"/>
          <w:numId w:val="4"/>
        </w:numPr>
        <w:rPr>
          <w:rFonts w:asciiTheme="minorHAnsi" w:hAnsiTheme="minorHAnsi" w:cs="Courier New"/>
          <w:sz w:val="22"/>
          <w:szCs w:val="22"/>
        </w:rPr>
      </w:pPr>
      <w:r w:rsidRPr="0029378D">
        <w:rPr>
          <w:rFonts w:asciiTheme="minorHAnsi" w:hAnsiTheme="minorHAnsi" w:cs="Courier New"/>
          <w:sz w:val="22"/>
          <w:szCs w:val="22"/>
        </w:rPr>
        <w:t>There are discrepancies between ISO 19115-1 and the schemas distributed by ISO (both the final and working versions) in the</w:t>
      </w:r>
      <w:r w:rsidR="0011698A">
        <w:rPr>
          <w:rFonts w:asciiTheme="minorHAnsi" w:hAnsiTheme="minorHAnsi" w:cs="Courier New"/>
          <w:sz w:val="22"/>
          <w:szCs w:val="22"/>
        </w:rPr>
        <w:t xml:space="preserve"> </w:t>
      </w:r>
      <w:r w:rsidRPr="0029378D">
        <w:rPr>
          <w:rFonts w:asciiTheme="minorHAnsi" w:hAnsiTheme="minorHAnsi" w:cs="Courier New"/>
          <w:sz w:val="22"/>
          <w:szCs w:val="22"/>
        </w:rPr>
        <w:t>folder and filenames of the codelist files. The sample in this distribution attempts to match the actual location of the codelists to the</w:t>
      </w:r>
      <w:r w:rsidR="0011698A">
        <w:rPr>
          <w:rFonts w:asciiTheme="minorHAnsi" w:hAnsiTheme="minorHAnsi" w:cs="Courier New"/>
          <w:sz w:val="22"/>
          <w:szCs w:val="22"/>
        </w:rPr>
        <w:t xml:space="preserve"> </w:t>
      </w:r>
      <w:r w:rsidRPr="0029378D">
        <w:rPr>
          <w:rFonts w:asciiTheme="minorHAnsi" w:hAnsiTheme="minorHAnsi" w:cs="Courier New"/>
          <w:sz w:val="22"/>
          <w:szCs w:val="22"/>
        </w:rPr>
        <w:t xml:space="preserve">values encoded in the </w:t>
      </w:r>
      <w:r w:rsidRPr="0029378D">
        <w:rPr>
          <w:rFonts w:asciiTheme="minorHAnsi" w:hAnsiTheme="minorHAnsi" w:cs="Courier New"/>
          <w:sz w:val="22"/>
          <w:szCs w:val="22"/>
        </w:rPr>
        <w:lastRenderedPageBreak/>
        <w:t>samples, but the values encoded in the sample (i) need to be checked, and (ii) may have to be updated after</w:t>
      </w:r>
      <w:r w:rsidR="0011698A">
        <w:rPr>
          <w:rFonts w:asciiTheme="minorHAnsi" w:hAnsiTheme="minorHAnsi" w:cs="Courier New"/>
          <w:sz w:val="22"/>
          <w:szCs w:val="22"/>
        </w:rPr>
        <w:t xml:space="preserve"> </w:t>
      </w:r>
      <w:r w:rsidRPr="0029378D">
        <w:rPr>
          <w:rFonts w:asciiTheme="minorHAnsi" w:hAnsiTheme="minorHAnsi" w:cs="Courier New"/>
          <w:sz w:val="22"/>
          <w:szCs w:val="22"/>
        </w:rPr>
        <w:t>ISO correct their discrepancies.  Also, some codelists are missing from the ISO distribution.</w:t>
      </w:r>
      <w:bookmarkStart w:id="0" w:name="_GoBack"/>
      <w:r w:rsidR="00DF02B7">
        <w:rPr>
          <w:rFonts w:asciiTheme="minorHAnsi" w:hAnsiTheme="minorHAnsi" w:cs="Courier New"/>
          <w:sz w:val="22"/>
          <w:szCs w:val="22"/>
        </w:rPr>
        <w:t xml:space="preserve"> Note: (7 Nov. 2018): The discrepancies should have been resolved before the Sep. 18 migration to the official repository. Please inform us if they still exist.)</w:t>
      </w:r>
      <w:bookmarkEnd w:id="0"/>
    </w:p>
    <w:p w14:paraId="36DD3F00" w14:textId="1BE2C099" w:rsidR="0029378D" w:rsidRPr="00913839" w:rsidRDefault="00FE7483" w:rsidP="00F46B59">
      <w:pPr>
        <w:pStyle w:val="PlainText"/>
        <w:numPr>
          <w:ilvl w:val="0"/>
          <w:numId w:val="4"/>
        </w:numPr>
        <w:rPr>
          <w:rFonts w:asciiTheme="minorHAnsi" w:hAnsiTheme="minorHAnsi" w:cs="Courier New"/>
          <w:sz w:val="22"/>
          <w:szCs w:val="22"/>
        </w:rPr>
      </w:pPr>
      <w:r>
        <w:rPr>
          <w:rFonts w:asciiTheme="minorHAnsi" w:hAnsiTheme="minorHAnsi" w:cs="Courier New"/>
          <w:sz w:val="22"/>
          <w:szCs w:val="22"/>
        </w:rPr>
        <w:t>ISO 19115-3 defines the allowed space for character set codes (ISO CodeList MD_CharacterSetCode) as “</w:t>
      </w:r>
      <w:r w:rsidRPr="00FE7483">
        <w:rPr>
          <w:rFonts w:asciiTheme="minorHAnsi" w:hAnsiTheme="minorHAnsi" w:cs="Courier New"/>
          <w:sz w:val="22"/>
          <w:szCs w:val="22"/>
        </w:rPr>
        <w:t>use IANA Character Set register: http://www.iana.org/assignments/character-sets</w:t>
      </w:r>
      <w:r>
        <w:rPr>
          <w:rFonts w:asciiTheme="minorHAnsi" w:hAnsiTheme="minorHAnsi" w:cs="Courier New"/>
          <w:sz w:val="22"/>
          <w:szCs w:val="22"/>
        </w:rPr>
        <w:t xml:space="preserve">”. </w:t>
      </w:r>
      <w:r w:rsidR="00231BFA">
        <w:rPr>
          <w:rFonts w:asciiTheme="minorHAnsi" w:hAnsiTheme="minorHAnsi" w:cs="Courier New"/>
          <w:sz w:val="22"/>
          <w:szCs w:val="22"/>
        </w:rPr>
        <w:t xml:space="preserve">This is different from the ISO 19139 specification. </w:t>
      </w:r>
      <w:r w:rsidR="00CC1953">
        <w:rPr>
          <w:rFonts w:asciiTheme="minorHAnsi" w:hAnsiTheme="minorHAnsi" w:cs="Courier New"/>
          <w:sz w:val="22"/>
          <w:szCs w:val="22"/>
        </w:rPr>
        <w:t>MD_CharacterSetCode</w:t>
      </w:r>
      <w:r>
        <w:rPr>
          <w:rFonts w:asciiTheme="minorHAnsi" w:hAnsiTheme="minorHAnsi" w:cs="Courier New"/>
          <w:sz w:val="22"/>
          <w:szCs w:val="22"/>
        </w:rPr>
        <w:t xml:space="preserve"> is use</w:t>
      </w:r>
      <w:r w:rsidR="00CC1953">
        <w:rPr>
          <w:rFonts w:asciiTheme="minorHAnsi" w:hAnsiTheme="minorHAnsi" w:cs="Courier New"/>
          <w:sz w:val="22"/>
          <w:szCs w:val="22"/>
        </w:rPr>
        <w:t>d as the datatype for character</w:t>
      </w:r>
      <w:r>
        <w:rPr>
          <w:rFonts w:asciiTheme="minorHAnsi" w:hAnsiTheme="minorHAnsi" w:cs="Courier New"/>
          <w:sz w:val="22"/>
          <w:szCs w:val="22"/>
        </w:rPr>
        <w:t xml:space="preserve"> PT_Locale and therefore the metadata attributes which are of type PT_Locale</w:t>
      </w:r>
      <w:r w:rsidR="00231BFA">
        <w:rPr>
          <w:rFonts w:asciiTheme="minorHAnsi" w:hAnsiTheme="minorHAnsi" w:cs="Courier New"/>
          <w:sz w:val="22"/>
          <w:szCs w:val="22"/>
        </w:rPr>
        <w:t>.</w:t>
      </w:r>
      <w:r w:rsidR="00CC1953">
        <w:rPr>
          <w:rFonts w:asciiTheme="minorHAnsi" w:hAnsiTheme="minorHAnsi" w:cs="Courier New"/>
          <w:sz w:val="22"/>
          <w:szCs w:val="22"/>
        </w:rPr>
        <w:t xml:space="preserve"> The effect</w:t>
      </w:r>
      <w:r w:rsidR="00727963">
        <w:rPr>
          <w:rFonts w:asciiTheme="minorHAnsi" w:hAnsiTheme="minorHAnsi" w:cs="Courier New"/>
          <w:sz w:val="22"/>
          <w:szCs w:val="22"/>
        </w:rPr>
        <w:t>s on S-100 artifacts, including various catalogues and the registry, remain</w:t>
      </w:r>
      <w:r w:rsidR="00CC1953">
        <w:rPr>
          <w:rFonts w:asciiTheme="minorHAnsi" w:hAnsiTheme="minorHAnsi" w:cs="Courier New"/>
          <w:sz w:val="22"/>
          <w:szCs w:val="22"/>
        </w:rPr>
        <w:t xml:space="preserve"> to be determined. Meanwhile, the 19115-3 definition is defined in an S-100 </w:t>
      </w:r>
      <w:r w:rsidR="00727963">
        <w:rPr>
          <w:rFonts w:asciiTheme="minorHAnsi" w:hAnsiTheme="minorHAnsi" w:cs="Courier New"/>
          <w:sz w:val="22"/>
          <w:szCs w:val="22"/>
        </w:rPr>
        <w:t>codelists.xml resource file.</w:t>
      </w:r>
    </w:p>
    <w:p w14:paraId="60C6C215" w14:textId="77777777" w:rsidR="00283708" w:rsidRDefault="00283708" w:rsidP="0029378D"/>
    <w:sectPr w:rsidR="00283708" w:rsidSect="00EB417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C5E6E" w14:textId="77777777" w:rsidR="00A729D5" w:rsidRDefault="00A729D5" w:rsidP="00FE5914">
      <w:pPr>
        <w:spacing w:before="0" w:after="0"/>
      </w:pPr>
      <w:r>
        <w:separator/>
      </w:r>
    </w:p>
  </w:endnote>
  <w:endnote w:type="continuationSeparator" w:id="0">
    <w:p w14:paraId="53689785" w14:textId="77777777" w:rsidR="00A729D5" w:rsidRDefault="00A729D5" w:rsidP="00FE591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3862006"/>
      <w:docPartObj>
        <w:docPartGallery w:val="Page Numbers (Bottom of Page)"/>
        <w:docPartUnique/>
      </w:docPartObj>
    </w:sdtPr>
    <w:sdtEndPr>
      <w:rPr>
        <w:noProof/>
      </w:rPr>
    </w:sdtEndPr>
    <w:sdtContent>
      <w:p w14:paraId="7359ED0D" w14:textId="3D603037" w:rsidR="00FE5914" w:rsidRDefault="00FE5914">
        <w:pPr>
          <w:pStyle w:val="Footer"/>
          <w:jc w:val="center"/>
        </w:pPr>
        <w:r>
          <w:fldChar w:fldCharType="begin"/>
        </w:r>
        <w:r>
          <w:instrText xml:space="preserve"> PAGE   \* MERGEFORMAT </w:instrText>
        </w:r>
        <w:r>
          <w:fldChar w:fldCharType="separate"/>
        </w:r>
        <w:r w:rsidR="0007361D">
          <w:rPr>
            <w:noProof/>
          </w:rPr>
          <w:t>5</w:t>
        </w:r>
        <w:r>
          <w:rPr>
            <w:noProof/>
          </w:rPr>
          <w:fldChar w:fldCharType="end"/>
        </w:r>
      </w:p>
    </w:sdtContent>
  </w:sdt>
  <w:p w14:paraId="5BE8130B" w14:textId="77777777" w:rsidR="00FE5914" w:rsidRDefault="00FE59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F719F" w14:textId="77777777" w:rsidR="00A729D5" w:rsidRDefault="00A729D5" w:rsidP="00FE5914">
      <w:pPr>
        <w:spacing w:before="0" w:after="0"/>
      </w:pPr>
      <w:r>
        <w:separator/>
      </w:r>
    </w:p>
  </w:footnote>
  <w:footnote w:type="continuationSeparator" w:id="0">
    <w:p w14:paraId="4D882BDD" w14:textId="77777777" w:rsidR="00A729D5" w:rsidRDefault="00A729D5" w:rsidP="00FE591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A70CF"/>
    <w:multiLevelType w:val="hybridMultilevel"/>
    <w:tmpl w:val="E6FE2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02F87"/>
    <w:multiLevelType w:val="hybridMultilevel"/>
    <w:tmpl w:val="875A2AAE"/>
    <w:lvl w:ilvl="0" w:tplc="CCA0C0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475F6"/>
    <w:multiLevelType w:val="hybridMultilevel"/>
    <w:tmpl w:val="4F468E4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D41518"/>
    <w:multiLevelType w:val="hybridMultilevel"/>
    <w:tmpl w:val="F1F87D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947F97"/>
    <w:multiLevelType w:val="hybridMultilevel"/>
    <w:tmpl w:val="2CB23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9378D"/>
    <w:rsid w:val="00014BE1"/>
    <w:rsid w:val="00031D42"/>
    <w:rsid w:val="000538DF"/>
    <w:rsid w:val="0007361D"/>
    <w:rsid w:val="00090442"/>
    <w:rsid w:val="000A548B"/>
    <w:rsid w:val="000C20F7"/>
    <w:rsid w:val="000D0A66"/>
    <w:rsid w:val="00107ECD"/>
    <w:rsid w:val="0011698A"/>
    <w:rsid w:val="001775DE"/>
    <w:rsid w:val="001973A1"/>
    <w:rsid w:val="001A4556"/>
    <w:rsid w:val="001B158F"/>
    <w:rsid w:val="001B53FC"/>
    <w:rsid w:val="00221557"/>
    <w:rsid w:val="00231BFA"/>
    <w:rsid w:val="00242C63"/>
    <w:rsid w:val="00283708"/>
    <w:rsid w:val="0029378D"/>
    <w:rsid w:val="002E07F2"/>
    <w:rsid w:val="002E13AA"/>
    <w:rsid w:val="002E153E"/>
    <w:rsid w:val="002F51B2"/>
    <w:rsid w:val="002F5515"/>
    <w:rsid w:val="00300D32"/>
    <w:rsid w:val="003527D1"/>
    <w:rsid w:val="00424655"/>
    <w:rsid w:val="00451268"/>
    <w:rsid w:val="00460E1B"/>
    <w:rsid w:val="00475B7C"/>
    <w:rsid w:val="00490184"/>
    <w:rsid w:val="004C76FF"/>
    <w:rsid w:val="00535A1B"/>
    <w:rsid w:val="00571DFC"/>
    <w:rsid w:val="00591C17"/>
    <w:rsid w:val="005E5501"/>
    <w:rsid w:val="005F1213"/>
    <w:rsid w:val="005F35F5"/>
    <w:rsid w:val="006118F7"/>
    <w:rsid w:val="00664955"/>
    <w:rsid w:val="006919E3"/>
    <w:rsid w:val="006E49B8"/>
    <w:rsid w:val="00702228"/>
    <w:rsid w:val="00727963"/>
    <w:rsid w:val="00733900"/>
    <w:rsid w:val="0074687F"/>
    <w:rsid w:val="007717F9"/>
    <w:rsid w:val="0078292A"/>
    <w:rsid w:val="007E4717"/>
    <w:rsid w:val="008204EF"/>
    <w:rsid w:val="00882197"/>
    <w:rsid w:val="008842DB"/>
    <w:rsid w:val="00892145"/>
    <w:rsid w:val="008B1667"/>
    <w:rsid w:val="008F7F2D"/>
    <w:rsid w:val="00913839"/>
    <w:rsid w:val="00936E25"/>
    <w:rsid w:val="00952140"/>
    <w:rsid w:val="00972F0D"/>
    <w:rsid w:val="0098420F"/>
    <w:rsid w:val="009A45FA"/>
    <w:rsid w:val="009C769E"/>
    <w:rsid w:val="009F5E04"/>
    <w:rsid w:val="00A140CD"/>
    <w:rsid w:val="00A253D7"/>
    <w:rsid w:val="00A729D5"/>
    <w:rsid w:val="00AC31DB"/>
    <w:rsid w:val="00AC787F"/>
    <w:rsid w:val="00B01A28"/>
    <w:rsid w:val="00B079E3"/>
    <w:rsid w:val="00B31C01"/>
    <w:rsid w:val="00B35BC6"/>
    <w:rsid w:val="00B659CE"/>
    <w:rsid w:val="00B75C7C"/>
    <w:rsid w:val="00B840C7"/>
    <w:rsid w:val="00B95E88"/>
    <w:rsid w:val="00C71B4D"/>
    <w:rsid w:val="00C964A4"/>
    <w:rsid w:val="00CC1953"/>
    <w:rsid w:val="00CE7654"/>
    <w:rsid w:val="00D02974"/>
    <w:rsid w:val="00D05F89"/>
    <w:rsid w:val="00D05FAE"/>
    <w:rsid w:val="00DA1ED5"/>
    <w:rsid w:val="00DB5F48"/>
    <w:rsid w:val="00DD063F"/>
    <w:rsid w:val="00DE21F7"/>
    <w:rsid w:val="00DF02B7"/>
    <w:rsid w:val="00E74BAC"/>
    <w:rsid w:val="00E800FB"/>
    <w:rsid w:val="00E92C71"/>
    <w:rsid w:val="00ED13BC"/>
    <w:rsid w:val="00ED722D"/>
    <w:rsid w:val="00F11FF7"/>
    <w:rsid w:val="00F31560"/>
    <w:rsid w:val="00FB5773"/>
    <w:rsid w:val="00FE5914"/>
    <w:rsid w:val="00FE7483"/>
    <w:rsid w:val="00FF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10A01"/>
  <w15:chartTrackingRefBased/>
  <w15:docId w15:val="{1997CDCB-4272-45BA-A289-C06FB7696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after="16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78D"/>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378D"/>
    <w:pPr>
      <w:spacing w:before="0" w:after="0"/>
    </w:pPr>
    <w:rPr>
      <w:rFonts w:ascii="Consolas" w:hAnsi="Consolas"/>
      <w:sz w:val="21"/>
      <w:szCs w:val="21"/>
    </w:rPr>
  </w:style>
  <w:style w:type="character" w:customStyle="1" w:styleId="PlainTextChar">
    <w:name w:val="Plain Text Char"/>
    <w:basedOn w:val="DefaultParagraphFont"/>
    <w:link w:val="PlainText"/>
    <w:uiPriority w:val="99"/>
    <w:rsid w:val="0029378D"/>
    <w:rPr>
      <w:rFonts w:ascii="Consolas" w:hAnsi="Consolas"/>
      <w:sz w:val="21"/>
      <w:szCs w:val="21"/>
    </w:rPr>
  </w:style>
  <w:style w:type="table" w:styleId="TableGrid">
    <w:name w:val="Table Grid"/>
    <w:basedOn w:val="TableNormal"/>
    <w:uiPriority w:val="59"/>
    <w:rsid w:val="0029378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1DB"/>
    <w:pPr>
      <w:ind w:left="720"/>
      <w:contextualSpacing/>
    </w:pPr>
  </w:style>
  <w:style w:type="paragraph" w:styleId="Caption">
    <w:name w:val="caption"/>
    <w:basedOn w:val="Normal"/>
    <w:next w:val="Normal"/>
    <w:uiPriority w:val="35"/>
    <w:unhideWhenUsed/>
    <w:qFormat/>
    <w:rsid w:val="00ED13BC"/>
    <w:pPr>
      <w:spacing w:before="0" w:after="200"/>
    </w:pPr>
    <w:rPr>
      <w:i/>
      <w:iCs/>
      <w:color w:val="1F497D" w:themeColor="text2"/>
      <w:sz w:val="18"/>
      <w:szCs w:val="18"/>
    </w:rPr>
  </w:style>
  <w:style w:type="paragraph" w:styleId="Header">
    <w:name w:val="header"/>
    <w:basedOn w:val="Normal"/>
    <w:link w:val="HeaderChar"/>
    <w:uiPriority w:val="99"/>
    <w:unhideWhenUsed/>
    <w:rsid w:val="00FE5914"/>
    <w:pPr>
      <w:tabs>
        <w:tab w:val="center" w:pos="4680"/>
        <w:tab w:val="right" w:pos="9360"/>
      </w:tabs>
      <w:spacing w:before="0" w:after="0"/>
    </w:pPr>
  </w:style>
  <w:style w:type="character" w:customStyle="1" w:styleId="HeaderChar">
    <w:name w:val="Header Char"/>
    <w:basedOn w:val="DefaultParagraphFont"/>
    <w:link w:val="Header"/>
    <w:uiPriority w:val="99"/>
    <w:rsid w:val="00FE5914"/>
  </w:style>
  <w:style w:type="paragraph" w:styleId="Footer">
    <w:name w:val="footer"/>
    <w:basedOn w:val="Normal"/>
    <w:link w:val="FooterChar"/>
    <w:uiPriority w:val="99"/>
    <w:unhideWhenUsed/>
    <w:rsid w:val="00FE5914"/>
    <w:pPr>
      <w:tabs>
        <w:tab w:val="center" w:pos="4680"/>
        <w:tab w:val="right" w:pos="9360"/>
      </w:tabs>
      <w:spacing w:before="0" w:after="0"/>
    </w:pPr>
  </w:style>
  <w:style w:type="character" w:customStyle="1" w:styleId="FooterChar">
    <w:name w:val="Footer Char"/>
    <w:basedOn w:val="DefaultParagraphFont"/>
    <w:link w:val="Footer"/>
    <w:uiPriority w:val="99"/>
    <w:rsid w:val="00FE5914"/>
  </w:style>
  <w:style w:type="paragraph" w:styleId="BalloonText">
    <w:name w:val="Balloon Text"/>
    <w:basedOn w:val="Normal"/>
    <w:link w:val="BalloonTextChar"/>
    <w:uiPriority w:val="99"/>
    <w:semiHidden/>
    <w:unhideWhenUsed/>
    <w:rsid w:val="00936E2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E25"/>
    <w:rPr>
      <w:rFonts w:ascii="Segoe UI" w:hAnsi="Segoe UI" w:cs="Segoe UI"/>
      <w:sz w:val="18"/>
      <w:szCs w:val="18"/>
    </w:rPr>
  </w:style>
  <w:style w:type="paragraph" w:styleId="FootnoteText">
    <w:name w:val="footnote text"/>
    <w:basedOn w:val="Normal"/>
    <w:link w:val="FootnoteTextChar"/>
    <w:uiPriority w:val="99"/>
    <w:semiHidden/>
    <w:unhideWhenUsed/>
    <w:rsid w:val="000C20F7"/>
    <w:pPr>
      <w:spacing w:before="0" w:after="0"/>
    </w:pPr>
    <w:rPr>
      <w:sz w:val="20"/>
      <w:szCs w:val="20"/>
    </w:rPr>
  </w:style>
  <w:style w:type="character" w:customStyle="1" w:styleId="FootnoteTextChar">
    <w:name w:val="Footnote Text Char"/>
    <w:basedOn w:val="DefaultParagraphFont"/>
    <w:link w:val="FootnoteText"/>
    <w:uiPriority w:val="99"/>
    <w:semiHidden/>
    <w:rsid w:val="000C20F7"/>
    <w:rPr>
      <w:sz w:val="20"/>
      <w:szCs w:val="20"/>
    </w:rPr>
  </w:style>
  <w:style w:type="character" w:styleId="FootnoteReference">
    <w:name w:val="footnote reference"/>
    <w:basedOn w:val="DefaultParagraphFont"/>
    <w:uiPriority w:val="99"/>
    <w:semiHidden/>
    <w:unhideWhenUsed/>
    <w:rsid w:val="000C20F7"/>
    <w:rPr>
      <w:vertAlign w:val="superscript"/>
    </w:rPr>
  </w:style>
  <w:style w:type="paragraph" w:styleId="Revision">
    <w:name w:val="Revision"/>
    <w:hidden/>
    <w:uiPriority w:val="99"/>
    <w:semiHidden/>
    <w:rsid w:val="00DD063F"/>
    <w:pPr>
      <w:spacing w:before="0" w:after="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8B848-82A3-44DD-82F3-5469F105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Julia Powell</cp:lastModifiedBy>
  <cp:revision>46</cp:revision>
  <dcterms:created xsi:type="dcterms:W3CDTF">2018-06-15T03:27:00Z</dcterms:created>
  <dcterms:modified xsi:type="dcterms:W3CDTF">2018-12-17T15:51:00Z</dcterms:modified>
</cp:coreProperties>
</file>